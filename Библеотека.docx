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6B" w:rsidRPr="00B677C6" w:rsidRDefault="0029636B">
      <w:pPr>
        <w:jc w:val="center"/>
        <w:rPr>
          <w:ins w:id="0" w:author="Студент" w:date="2025-01-23T08:47:00Z"/>
          <w:rFonts w:ascii="Helvetica" w:eastAsia="SimSun" w:hAnsi="Helvetica" w:cs="Calibri"/>
          <w:b/>
          <w:sz w:val="40"/>
          <w:szCs w:val="40"/>
          <w:rPrChange w:id="1" w:author="Студент" w:date="2025-01-23T09:53:00Z">
            <w:rPr>
              <w:ins w:id="2" w:author="Студент" w:date="2025-01-23T08:47:00Z"/>
              <w:lang w:val="en-US"/>
            </w:rPr>
          </w:rPrChange>
        </w:rPr>
        <w:pPrChange w:id="3" w:author="Студент" w:date="2025-01-23T09:49:00Z">
          <w:pPr/>
        </w:pPrChange>
      </w:pPr>
      <w:proofErr w:type="spellStart"/>
      <w:ins w:id="4" w:author="Студент" w:date="2025-01-23T08:45:00Z">
        <w:r w:rsidRPr="00B677C6">
          <w:rPr>
            <w:rFonts w:ascii="Helvetica" w:eastAsia="SimSun" w:hAnsi="Helvetica" w:cs="Calibri"/>
            <w:b/>
            <w:sz w:val="40"/>
            <w:szCs w:val="40"/>
            <w:rPrChange w:id="5" w:author="Студент" w:date="2025-01-23T09:53:00Z">
              <w:rPr/>
            </w:rPrChange>
          </w:rPr>
          <w:t>Беклог</w:t>
        </w:r>
        <w:proofErr w:type="spellEnd"/>
        <w:r w:rsidRPr="00B677C6">
          <w:rPr>
            <w:rFonts w:ascii="Helvetica" w:eastAsia="SimSun" w:hAnsi="Helvetica" w:cs="Calibri"/>
            <w:b/>
            <w:sz w:val="40"/>
            <w:szCs w:val="40"/>
            <w:rPrChange w:id="6" w:author="Студент" w:date="2025-01-23T09:53:00Z">
              <w:rPr/>
            </w:rPrChange>
          </w:rPr>
          <w:t xml:space="preserve"> проекта </w:t>
        </w:r>
      </w:ins>
      <w:ins w:id="7" w:author="Студент" w:date="2025-01-23T08:46:00Z">
        <w:r w:rsidRPr="00B677C6">
          <w:rPr>
            <w:rFonts w:ascii="Helvetica" w:eastAsia="SimSun" w:hAnsi="Helvetica" w:cs="Calibri"/>
            <w:b/>
            <w:i/>
            <w:sz w:val="40"/>
            <w:szCs w:val="40"/>
            <w:rPrChange w:id="8" w:author="Студент" w:date="2025-01-23T09:53:00Z">
              <w:rPr>
                <w:lang w:val="en-US"/>
              </w:rPr>
            </w:rPrChange>
          </w:rPr>
          <w:t>“</w:t>
        </w:r>
      </w:ins>
      <w:ins w:id="9" w:author="Студент" w:date="2025-01-23T08:45:00Z">
        <w:r w:rsidRPr="00B677C6">
          <w:rPr>
            <w:rFonts w:ascii="Helvetica" w:eastAsia="SimSun" w:hAnsi="Helvetica" w:cs="Calibri"/>
            <w:b/>
            <w:i/>
            <w:sz w:val="40"/>
            <w:szCs w:val="40"/>
            <w:rPrChange w:id="10" w:author="Студент" w:date="2025-01-23T09:53:00Z">
              <w:rPr/>
            </w:rPrChange>
          </w:rPr>
          <w:t>Библиотека</w:t>
        </w:r>
      </w:ins>
      <w:ins w:id="11" w:author="Студент" w:date="2025-01-23T08:46:00Z">
        <w:r w:rsidRPr="00B677C6">
          <w:rPr>
            <w:rFonts w:ascii="Helvetica" w:eastAsia="SimSun" w:hAnsi="Helvetica" w:cs="Calibri"/>
            <w:b/>
            <w:i/>
            <w:sz w:val="40"/>
            <w:szCs w:val="40"/>
            <w:rPrChange w:id="12" w:author="Студент" w:date="2025-01-23T09:53:00Z">
              <w:rPr>
                <w:lang w:val="en-US"/>
              </w:rPr>
            </w:rPrChange>
          </w:rPr>
          <w:t>”</w:t>
        </w:r>
      </w:ins>
    </w:p>
    <w:p w:rsidR="0029636B" w:rsidRDefault="0030246F">
      <w:pPr>
        <w:pStyle w:val="ab"/>
        <w:spacing w:before="22" w:beforeAutospacing="0" w:after="0" w:afterAutospacing="0"/>
        <w:ind w:right="-10" w:firstLine="722"/>
        <w:jc w:val="both"/>
        <w:rPr>
          <w:ins w:id="13" w:author="Студент" w:date="2025-01-23T09:53:00Z"/>
          <w:rFonts w:eastAsia="SimSun" w:cs="Calibri"/>
          <w:color w:val="000000"/>
          <w:sz w:val="28"/>
          <w:szCs w:val="28"/>
        </w:rPr>
        <w:pPrChange w:id="14" w:author="Студент" w:date="2025-01-23T09:49:00Z">
          <w:pPr/>
        </w:pPrChange>
      </w:pPr>
      <w:ins w:id="15" w:author="Студент" w:date="2025-01-23T09:49:00Z">
        <w:r>
          <w:rPr>
            <w:rFonts w:ascii="Helvetica" w:eastAsia="SimSun" w:hAnsi="Helvetica" w:cs="Calibri"/>
            <w:sz w:val="30"/>
            <w:szCs w:val="30"/>
            <w:rPrChange w:id="16" w:author="Студент" w:date="2025-01-23T09:53:00Z">
              <w:rPr>
                <w:rFonts w:ascii="Helvetica" w:eastAsia="SimSun" w:hAnsi="Helvetica" w:cs="Calibri"/>
                <w:sz w:val="30"/>
                <w:szCs w:val="30"/>
              </w:rPr>
            </w:rPrChange>
          </w:rPr>
          <w:t xml:space="preserve">Мы собираемся создать программу, в </w:t>
        </w:r>
        <w:r w:rsidR="000D2213" w:rsidRPr="00B677C6">
          <w:rPr>
            <w:rFonts w:ascii="Helvetica" w:eastAsia="SimSun" w:hAnsi="Helvetica" w:cs="Calibri"/>
            <w:sz w:val="30"/>
            <w:szCs w:val="30"/>
            <w:rPrChange w:id="17" w:author="Студент" w:date="2025-01-23T09:53:00Z">
              <w:rPr>
                <w:sz w:val="30"/>
                <w:szCs w:val="30"/>
              </w:rPr>
            </w:rPrChange>
          </w:rPr>
          <w:t xml:space="preserve">которой 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rPrChange w:id="18" w:author="Студент" w:date="2025-01-23T09:53:00Z">
              <w:rPr>
                <w:color w:val="000000"/>
                <w:sz w:val="30"/>
                <w:szCs w:val="30"/>
              </w:rPr>
            </w:rPrChange>
          </w:rPr>
          <w:t>читатели регистрируются в картотеке, которая содержит стандартные анкетные данные</w:t>
        </w:r>
        <w:r w:rsidR="000D2213" w:rsidRPr="00B677C6">
          <w:rPr>
            <w:rFonts w:ascii="Helvetica" w:eastAsia="SimSun" w:hAnsi="Helvetica" w:cs="Calibri"/>
            <w:color w:val="000000"/>
            <w:sz w:val="28"/>
            <w:szCs w:val="28"/>
            <w:rPrChange w:id="19" w:author="Студент" w:date="2025-01-23T09:53:00Z">
              <w:rPr>
                <w:color w:val="000000"/>
                <w:sz w:val="28"/>
                <w:szCs w:val="28"/>
              </w:rPr>
            </w:rPrChange>
          </w:rPr>
          <w:t xml:space="preserve"> 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rPrChange w:id="20" w:author="Студент" w:date="2025-01-23T09:53:00Z">
              <w:rPr>
                <w:color w:val="000000"/>
                <w:sz w:val="30"/>
                <w:szCs w:val="30"/>
              </w:rPr>
            </w:rPrChange>
          </w:rPr>
          <w:t>(фамилия, имя, отчество, адрес, телефон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lang w:val="en-US"/>
            <w:rPrChange w:id="21" w:author="Студент" w:date="2025-01-23T09:53:00Z">
              <w:rPr>
                <w:color w:val="000000"/>
                <w:sz w:val="30"/>
                <w:szCs w:val="30"/>
                <w:lang w:val="en-US"/>
              </w:rPr>
            </w:rPrChange>
          </w:rPr>
          <w:t>y</w:t>
        </w:r>
        <w:r w:rsidR="000D2213" w:rsidRPr="00B677C6">
          <w:rPr>
            <w:rFonts w:ascii="Helvetica" w:eastAsia="SimSun" w:hAnsi="Helvetica" w:cs="Calibri"/>
            <w:color w:val="000000"/>
            <w:sz w:val="30"/>
            <w:szCs w:val="30"/>
            <w:rPrChange w:id="22" w:author="Студент" w:date="2025-01-23T09:53:00Z">
              <w:rPr>
                <w:color w:val="000000"/>
                <w:sz w:val="30"/>
                <w:szCs w:val="30"/>
              </w:rPr>
            </w:rPrChange>
          </w:rPr>
          <w:t>). Каждый читатель может обращаться в библиотеку несколько раз. Все обращения читателей фиксируются, при этом по каждому факту выдачи книги запоминаются дата выдачи и ожидаемая дата возврата. Стоимость проката книги должна зависеть не только от самой книги, но и от срока ее проката. Кроме того, необходимо добавить систему штрафов за вред, нанесенный книге, и систему скидок для некоторых категорий читателей. </w:t>
        </w:r>
        <w:r w:rsidR="000D2213" w:rsidRPr="00B677C6">
          <w:rPr>
            <w:rFonts w:ascii="Helvetica" w:eastAsia="SimSun" w:hAnsi="Helvetica" w:cs="Calibri"/>
            <w:color w:val="000000"/>
            <w:sz w:val="28"/>
            <w:szCs w:val="28"/>
            <w:rPrChange w:id="23" w:author="Студент" w:date="2025-01-23T09:53:00Z">
              <w:rPr>
                <w:color w:val="000000"/>
                <w:sz w:val="28"/>
                <w:szCs w:val="28"/>
              </w:rPr>
            </w:rPrChange>
          </w:rPr>
          <w:t>У каждой книги, выдаваемой в прокат, есть название, автор, жанр. В зависимости от ценности книги для каждой из них определена залоговая стоимость (сумма, вносимая клиентом при взятии книги напрокат) и стоимость проката (сумма, которую клиент платит при возврате книги, получая назад залог).</w:t>
        </w:r>
      </w:ins>
    </w:p>
    <w:p w:rsidR="00B677C6" w:rsidRPr="00B677C6" w:rsidRDefault="00B677C6">
      <w:pPr>
        <w:pStyle w:val="ab"/>
        <w:spacing w:before="22" w:beforeAutospacing="0" w:after="0" w:afterAutospacing="0"/>
        <w:ind w:right="-10" w:firstLine="722"/>
        <w:jc w:val="both"/>
        <w:rPr>
          <w:ins w:id="24" w:author="Студент" w:date="2025-01-23T08:53:00Z"/>
          <w:rFonts w:eastAsia="SimSun" w:cs="Calibri"/>
          <w:sz w:val="30"/>
          <w:szCs w:val="30"/>
          <w:rPrChange w:id="25" w:author="Студент" w:date="2025-01-23T09:53:00Z">
            <w:rPr>
              <w:ins w:id="26" w:author="Студент" w:date="2025-01-23T08:53:00Z"/>
            </w:rPr>
          </w:rPrChange>
        </w:rPr>
        <w:pPrChange w:id="27" w:author="Студент" w:date="2025-01-23T09:49:00Z">
          <w:pPr/>
        </w:pPrChange>
      </w:pPr>
    </w:p>
    <w:tbl>
      <w:tblPr>
        <w:tblStyle w:val="aa"/>
        <w:tblW w:w="11624" w:type="dxa"/>
        <w:tblInd w:w="-572" w:type="dxa"/>
        <w:tblLayout w:type="fixed"/>
        <w:tblLook w:val="04A0" w:firstRow="1" w:lastRow="0" w:firstColumn="1" w:lastColumn="0" w:noHBand="0" w:noVBand="1"/>
        <w:tblPrChange w:id="28" w:author="Студент" w:date="2025-01-23T10:08:00Z">
          <w:tblPr>
            <w:tblStyle w:val="aa"/>
            <w:tblW w:w="11624" w:type="dxa"/>
            <w:tblInd w:w="-57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93"/>
        <w:gridCol w:w="1417"/>
        <w:gridCol w:w="3260"/>
        <w:gridCol w:w="1560"/>
        <w:gridCol w:w="992"/>
        <w:gridCol w:w="1559"/>
        <w:gridCol w:w="1843"/>
        <w:tblGridChange w:id="29">
          <w:tblGrid>
            <w:gridCol w:w="851"/>
            <w:gridCol w:w="1559"/>
            <w:gridCol w:w="3831"/>
            <w:gridCol w:w="280"/>
            <w:gridCol w:w="709"/>
            <w:gridCol w:w="850"/>
            <w:gridCol w:w="1701"/>
            <w:gridCol w:w="1843"/>
          </w:tblGrid>
        </w:tblGridChange>
      </w:tblGrid>
      <w:tr w:rsidR="00B677C6" w:rsidRPr="00B677C6" w:rsidTr="001307A4">
        <w:trPr>
          <w:ins w:id="30" w:author="Студент" w:date="2025-01-23T09:06:00Z"/>
        </w:trPr>
        <w:tc>
          <w:tcPr>
            <w:tcW w:w="993" w:type="dxa"/>
            <w:tcPrChange w:id="31" w:author="Студент" w:date="2025-01-23T10:08:00Z">
              <w:tcPr>
                <w:tcW w:w="851" w:type="dxa"/>
              </w:tcPr>
            </w:tcPrChange>
          </w:tcPr>
          <w:p w:rsidR="00843A07" w:rsidRPr="00B677C6" w:rsidRDefault="00B677C6" w:rsidP="00843A07">
            <w:pPr>
              <w:jc w:val="center"/>
              <w:rPr>
                <w:ins w:id="32" w:author="Студент" w:date="2025-01-23T09:06:00Z"/>
                <w:rFonts w:ascii="Helvetica" w:eastAsia="SimSun" w:hAnsi="Helvetica" w:cs="Calibri"/>
                <w:rPrChange w:id="33" w:author="Студент" w:date="2025-01-23T09:53:00Z">
                  <w:rPr>
                    <w:ins w:id="34" w:author="Студент" w:date="2025-01-23T09:06:00Z"/>
                  </w:rPr>
                </w:rPrChange>
              </w:rPr>
            </w:pPr>
            <w:ins w:id="35" w:author="Студент" w:date="2025-01-23T09:54:00Z">
              <w:r w:rsidRPr="00B677C6">
                <w:rPr>
                  <w:rFonts w:ascii="Helvetica" w:eastAsia="SimSun" w:hAnsi="Helvetica" w:cs="Calibri"/>
                  <w:rPrChange w:id="36" w:author="Студент" w:date="2025-01-23T09:54:00Z">
                    <w:rPr>
                      <w:rFonts w:eastAsia="SimSun" w:cs="Calibri"/>
                    </w:rPr>
                  </w:rPrChange>
                </w:rPr>
                <w:t>П</w:t>
              </w:r>
            </w:ins>
            <w:ins w:id="37" w:author="Студент" w:date="2025-01-23T09:14:00Z">
              <w:r w:rsidR="005E5AB0" w:rsidRPr="00B677C6">
                <w:rPr>
                  <w:rFonts w:ascii="Helvetica" w:eastAsia="SimSun" w:hAnsi="Helvetica" w:cs="Calibri"/>
                  <w:rPrChange w:id="38" w:author="Студент" w:date="2025-01-23T09:53:00Z">
                    <w:rPr/>
                  </w:rPrChange>
                </w:rPr>
                <w:t>риоритеты</w:t>
              </w:r>
            </w:ins>
          </w:p>
        </w:tc>
        <w:tc>
          <w:tcPr>
            <w:tcW w:w="1417" w:type="dxa"/>
            <w:tcPrChange w:id="39" w:author="Студент" w:date="2025-01-23T10:08:00Z">
              <w:tcPr>
                <w:tcW w:w="1559" w:type="dxa"/>
              </w:tcPr>
            </w:tcPrChange>
          </w:tcPr>
          <w:p w:rsidR="00843A07" w:rsidRPr="00B677C6" w:rsidRDefault="00843A07">
            <w:pPr>
              <w:rPr>
                <w:ins w:id="40" w:author="Студент" w:date="2025-01-23T09:06:00Z"/>
                <w:rFonts w:ascii="Helvetica" w:eastAsia="SimSun" w:hAnsi="Helvetica" w:cs="Calibri"/>
                <w:rPrChange w:id="41" w:author="Студент" w:date="2025-01-23T09:53:00Z">
                  <w:rPr>
                    <w:ins w:id="42" w:author="Студент" w:date="2025-01-23T09:06:00Z"/>
                  </w:rPr>
                </w:rPrChange>
              </w:rPr>
            </w:pPr>
            <w:ins w:id="43" w:author="Студент" w:date="2025-01-23T09:06:00Z">
              <w:r w:rsidRPr="00B677C6">
                <w:rPr>
                  <w:rFonts w:ascii="Helvetica" w:eastAsia="SimSun" w:hAnsi="Helvetica" w:cs="Calibri"/>
                  <w:rPrChange w:id="44" w:author="Студент" w:date="2025-01-23T09:53:00Z">
                    <w:rPr/>
                  </w:rPrChange>
                </w:rPr>
                <w:t>Задачи</w:t>
              </w:r>
            </w:ins>
          </w:p>
        </w:tc>
        <w:tc>
          <w:tcPr>
            <w:tcW w:w="3260" w:type="dxa"/>
            <w:tcPrChange w:id="45" w:author="Студент" w:date="2025-01-23T10:08:00Z">
              <w:tcPr>
                <w:tcW w:w="4111" w:type="dxa"/>
                <w:gridSpan w:val="2"/>
              </w:tcPr>
            </w:tcPrChange>
          </w:tcPr>
          <w:p w:rsidR="00843A07" w:rsidRPr="00B677C6" w:rsidRDefault="005E5AB0">
            <w:pPr>
              <w:rPr>
                <w:ins w:id="46" w:author="Студент" w:date="2025-01-23T09:06:00Z"/>
                <w:rFonts w:ascii="Helvetica" w:eastAsia="SimSun" w:hAnsi="Helvetica" w:cs="Calibri"/>
                <w:rPrChange w:id="47" w:author="Студент" w:date="2025-01-23T09:53:00Z">
                  <w:rPr>
                    <w:ins w:id="48" w:author="Студент" w:date="2025-01-23T09:06:00Z"/>
                  </w:rPr>
                </w:rPrChange>
              </w:rPr>
            </w:pPr>
            <w:proofErr w:type="spellStart"/>
            <w:ins w:id="49" w:author="Студент" w:date="2025-01-23T09:06:00Z">
              <w:r w:rsidRPr="00B677C6">
                <w:rPr>
                  <w:rFonts w:ascii="Helvetica" w:eastAsia="SimSun" w:hAnsi="Helvetica" w:cs="Calibri"/>
                  <w:lang w:val="en-US"/>
                  <w:rPrChange w:id="50" w:author="Студент" w:date="2025-01-23T09:53:00Z">
                    <w:rPr>
                      <w:lang w:val="en-US"/>
                    </w:rPr>
                  </w:rPrChange>
                </w:rPr>
                <w:t>Истории</w:t>
              </w:r>
              <w:proofErr w:type="spellEnd"/>
              <w:r w:rsidRPr="00B677C6">
                <w:rPr>
                  <w:rFonts w:ascii="Helvetica" w:eastAsia="SimSun" w:hAnsi="Helvetica" w:cs="Calibri"/>
                  <w:lang w:val="en-US"/>
                  <w:rPrChange w:id="51" w:author="Студент" w:date="2025-01-23T09:53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B677C6">
                <w:rPr>
                  <w:rFonts w:ascii="Helvetica" w:eastAsia="SimSun" w:hAnsi="Helvetica" w:cs="Calibri"/>
                  <w:lang w:val="en-US"/>
                  <w:rPrChange w:id="52" w:author="Студент" w:date="2025-01-23T09:53:00Z">
                    <w:rPr>
                      <w:lang w:val="en-US"/>
                    </w:rPr>
                  </w:rPrChange>
                </w:rPr>
                <w:t>пользователей</w:t>
              </w:r>
            </w:ins>
            <w:proofErr w:type="spellEnd"/>
            <w:ins w:id="53" w:author="Студент" w:date="2025-01-23T09:15:00Z">
              <w:r w:rsidRPr="00B677C6">
                <w:rPr>
                  <w:rFonts w:ascii="Helvetica" w:eastAsia="SimSun" w:hAnsi="Helvetica" w:cs="Calibri"/>
                  <w:rPrChange w:id="54" w:author="Студент" w:date="2025-01-23T09:53:00Z">
                    <w:rPr/>
                  </w:rPrChange>
                </w:rPr>
                <w:t xml:space="preserve"> </w:t>
              </w:r>
            </w:ins>
          </w:p>
        </w:tc>
        <w:tc>
          <w:tcPr>
            <w:tcW w:w="1560" w:type="dxa"/>
            <w:tcPrChange w:id="55" w:author="Студент" w:date="2025-01-23T10:08:00Z">
              <w:tcPr>
                <w:tcW w:w="709" w:type="dxa"/>
              </w:tcPr>
            </w:tcPrChange>
          </w:tcPr>
          <w:p w:rsidR="00843A07" w:rsidRPr="00B677C6" w:rsidRDefault="00B677C6">
            <w:pPr>
              <w:rPr>
                <w:ins w:id="56" w:author="Студент" w:date="2025-01-23T09:06:00Z"/>
                <w:rFonts w:ascii="Helvetica" w:eastAsia="SimSun" w:hAnsi="Helvetica" w:cs="Calibri"/>
                <w:rPrChange w:id="57" w:author="Студент" w:date="2025-01-23T09:53:00Z">
                  <w:rPr>
                    <w:ins w:id="58" w:author="Студент" w:date="2025-01-23T09:06:00Z"/>
                  </w:rPr>
                </w:rPrChange>
              </w:rPr>
            </w:pPr>
            <w:ins w:id="59" w:author="Студент" w:date="2025-01-23T09:55:00Z">
              <w:r w:rsidRPr="00B677C6">
                <w:rPr>
                  <w:rFonts w:ascii="Helvetica" w:eastAsia="SimSun" w:hAnsi="Helvetica" w:cs="Calibri"/>
                  <w:rPrChange w:id="60" w:author="Студент" w:date="2025-01-23T09:56:00Z">
                    <w:rPr>
                      <w:rFonts w:eastAsia="SimSun" w:cs="Calibri"/>
                    </w:rPr>
                  </w:rPrChange>
                </w:rPr>
                <w:t>Б</w:t>
              </w:r>
            </w:ins>
            <w:ins w:id="61" w:author="Студент" w:date="2025-01-23T09:07:00Z">
              <w:r w:rsidR="00843A07" w:rsidRPr="00B677C6">
                <w:rPr>
                  <w:rFonts w:ascii="Helvetica" w:eastAsia="SimSun" w:hAnsi="Helvetica" w:cs="Calibri"/>
                  <w:rPrChange w:id="62" w:author="Студент" w:date="2025-01-23T09:53:00Z">
                    <w:rPr/>
                  </w:rPrChange>
                </w:rPr>
                <w:t>аги</w:t>
              </w:r>
            </w:ins>
          </w:p>
        </w:tc>
        <w:tc>
          <w:tcPr>
            <w:tcW w:w="992" w:type="dxa"/>
            <w:tcPrChange w:id="63" w:author="Студент" w:date="2025-01-23T10:08:00Z">
              <w:tcPr>
                <w:tcW w:w="850" w:type="dxa"/>
              </w:tcPr>
            </w:tcPrChange>
          </w:tcPr>
          <w:p w:rsidR="00843A07" w:rsidRPr="00B677C6" w:rsidRDefault="00B677C6">
            <w:pPr>
              <w:rPr>
                <w:ins w:id="64" w:author="Студент" w:date="2025-01-23T09:06:00Z"/>
                <w:rFonts w:ascii="Helvetica" w:eastAsia="SimSun" w:hAnsi="Helvetica" w:cs="Calibri"/>
                <w:rPrChange w:id="65" w:author="Студент" w:date="2025-01-23T09:53:00Z">
                  <w:rPr>
                    <w:ins w:id="66" w:author="Студент" w:date="2025-01-23T09:06:00Z"/>
                  </w:rPr>
                </w:rPrChange>
              </w:rPr>
            </w:pPr>
            <w:ins w:id="67" w:author="Студент" w:date="2025-01-23T09:07:00Z">
              <w:r>
                <w:rPr>
                  <w:rFonts w:ascii="Helvetica" w:eastAsia="SimSun" w:hAnsi="Helvetica" w:cs="Calibri" w:hint="eastAsia"/>
                </w:rPr>
                <w:t>С</w:t>
              </w:r>
              <w:r w:rsidR="00843A07" w:rsidRPr="00B677C6">
                <w:rPr>
                  <w:rFonts w:ascii="Helvetica" w:eastAsia="SimSun" w:hAnsi="Helvetica" w:cs="Calibri"/>
                  <w:rPrChange w:id="68" w:author="Студент" w:date="2025-01-23T09:53:00Z">
                    <w:rPr/>
                  </w:rPrChange>
                </w:rPr>
                <w:t>ложность</w:t>
              </w:r>
            </w:ins>
          </w:p>
        </w:tc>
        <w:tc>
          <w:tcPr>
            <w:tcW w:w="1559" w:type="dxa"/>
            <w:tcPrChange w:id="69" w:author="Студент" w:date="2025-01-23T10:08:00Z">
              <w:tcPr>
                <w:tcW w:w="1701" w:type="dxa"/>
              </w:tcPr>
            </w:tcPrChange>
          </w:tcPr>
          <w:p w:rsidR="00843A07" w:rsidRPr="00B677C6" w:rsidRDefault="00B677C6">
            <w:pPr>
              <w:rPr>
                <w:ins w:id="70" w:author="Студент" w:date="2025-01-23T09:06:00Z"/>
                <w:rFonts w:ascii="Helvetica" w:eastAsia="SimSun" w:hAnsi="Helvetica" w:cs="Calibri"/>
                <w:rPrChange w:id="71" w:author="Студент" w:date="2025-01-23T09:53:00Z">
                  <w:rPr>
                    <w:ins w:id="72" w:author="Студент" w:date="2025-01-23T09:06:00Z"/>
                  </w:rPr>
                </w:rPrChange>
              </w:rPr>
            </w:pPr>
            <w:ins w:id="73" w:author="Студент" w:date="2025-01-23T09:07:00Z">
              <w:r>
                <w:rPr>
                  <w:rFonts w:ascii="Helvetica" w:eastAsia="SimSun" w:hAnsi="Helvetica" w:cs="Calibri" w:hint="eastAsia"/>
                </w:rPr>
                <w:t>С</w:t>
              </w:r>
            </w:ins>
            <w:proofErr w:type="spellStart"/>
            <w:ins w:id="74" w:author="Студент" w:date="2025-01-23T10:10:00Z">
              <w:r w:rsidR="001307A4">
                <w:rPr>
                  <w:rFonts w:ascii="Helvetica" w:eastAsia="SimSun" w:hAnsi="Helvetica" w:cs="Calibri" w:hint="eastAsia"/>
                </w:rPr>
                <w:t>vjlekm</w:t>
              </w:r>
              <w:proofErr w:type="spellEnd"/>
              <w:r w:rsidR="001307A4">
                <w:rPr>
                  <w:rFonts w:ascii="Helvetica" w:eastAsia="SimSun" w:hAnsi="Helvetica" w:cs="Calibri" w:hint="eastAsia"/>
                </w:rPr>
                <w:t xml:space="preserve"> </w:t>
              </w:r>
              <w:proofErr w:type="spellStart"/>
              <w:r w:rsidR="001307A4">
                <w:rPr>
                  <w:rFonts w:ascii="Helvetica" w:eastAsia="SimSun" w:hAnsi="Helvetica" w:cs="Calibri" w:hint="eastAsia"/>
                </w:rPr>
                <w:t>lkz</w:t>
              </w:r>
              <w:proofErr w:type="spellEnd"/>
              <w:r w:rsidR="001307A4">
                <w:rPr>
                  <w:rFonts w:ascii="Helvetica" w:eastAsia="SimSun" w:hAnsi="Helvetica" w:cs="Calibri" w:hint="eastAsia"/>
                </w:rPr>
                <w:t xml:space="preserve"> </w:t>
              </w:r>
              <w:proofErr w:type="spellStart"/>
              <w:r w:rsidR="001307A4">
                <w:rPr>
                  <w:rFonts w:ascii="Helvetica" w:eastAsia="SimSun" w:hAnsi="Helvetica" w:cs="Calibri" w:hint="eastAsia"/>
                </w:rPr>
                <w:t>hf,jns</w:t>
              </w:r>
              <w:proofErr w:type="spellEnd"/>
              <w:r w:rsidR="001307A4">
                <w:rPr>
                  <w:rFonts w:ascii="Helvetica" w:eastAsia="SimSun" w:hAnsi="Helvetica" w:cs="Calibri" w:hint="eastAsia"/>
                </w:rPr>
                <w:t xml:space="preserve"> c ,f</w:t>
              </w:r>
              <w:proofErr w:type="spellStart"/>
              <w:r w:rsidR="001307A4">
                <w:rPr>
                  <w:rFonts w:ascii="Helvetica" w:eastAsia="SimSun" w:hAnsi="Helvetica" w:cs="Calibri"/>
                  <w:lang w:val="en-US"/>
                </w:rPr>
                <w:t>pjq</w:t>
              </w:r>
              <w:proofErr w:type="spellEnd"/>
              <w:r w:rsidR="001307A4" w:rsidRPr="001307A4">
                <w:rPr>
                  <w:rFonts w:ascii="Helvetica" w:eastAsia="SimSun" w:hAnsi="Helvetica" w:cs="Calibri"/>
                  <w:rPrChange w:id="75" w:author="Студент" w:date="2025-01-23T10:10:00Z">
                    <w:rPr>
                      <w:rFonts w:ascii="Helvetica" w:eastAsia="SimSun" w:hAnsi="Helvetica" w:cs="Calibri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1307A4">
                <w:rPr>
                  <w:rFonts w:ascii="Helvetica" w:eastAsia="SimSun" w:hAnsi="Helvetica" w:cs="Calibri"/>
                  <w:lang w:val="en-US"/>
                </w:rPr>
                <w:t>lfyys</w:t>
              </w:r>
              <w:proofErr w:type="spellEnd"/>
              <w:r w:rsidR="001307A4" w:rsidRPr="001307A4">
                <w:rPr>
                  <w:rFonts w:ascii="Helvetica" w:eastAsia="SimSun" w:hAnsi="Helvetica" w:cs="Calibri"/>
                  <w:rPrChange w:id="76" w:author="Студент" w:date="2025-01-23T10:10:00Z">
                    <w:rPr>
                      <w:rFonts w:ascii="Helvetica" w:eastAsia="SimSun" w:hAnsi="Helvetica" w:cs="Calibri"/>
                      <w:lang w:val="en-US"/>
                    </w:rPr>
                  </w:rPrChange>
                </w:rPr>
                <w:t>[</w:t>
              </w:r>
            </w:ins>
            <w:ins w:id="77" w:author="Студент" w:date="2025-01-23T09:07:00Z">
              <w:r w:rsidR="00843A07" w:rsidRPr="00B677C6">
                <w:rPr>
                  <w:rFonts w:ascii="Helvetica" w:eastAsia="SimSun" w:hAnsi="Helvetica" w:cs="Calibri"/>
                  <w:rPrChange w:id="78" w:author="Студент" w:date="2025-01-23T09:53:00Z">
                    <w:rPr/>
                  </w:rPrChange>
                </w:rPr>
                <w:t>роки</w:t>
              </w:r>
            </w:ins>
          </w:p>
        </w:tc>
        <w:tc>
          <w:tcPr>
            <w:tcW w:w="1843" w:type="dxa"/>
            <w:tcPrChange w:id="79" w:author="Студент" w:date="2025-01-23T10:08:00Z">
              <w:tcPr>
                <w:tcW w:w="1843" w:type="dxa"/>
              </w:tcPr>
            </w:tcPrChange>
          </w:tcPr>
          <w:p w:rsidR="00843A07" w:rsidRPr="00B677C6" w:rsidRDefault="00B677C6">
            <w:pPr>
              <w:rPr>
                <w:ins w:id="80" w:author="Студент" w:date="2025-01-23T09:06:00Z"/>
                <w:rFonts w:ascii="Helvetica" w:eastAsia="SimSun" w:hAnsi="Helvetica" w:cs="Calibri"/>
                <w:rPrChange w:id="81" w:author="Студент" w:date="2025-01-23T09:53:00Z">
                  <w:rPr>
                    <w:ins w:id="82" w:author="Студент" w:date="2025-01-23T09:06:00Z"/>
                  </w:rPr>
                </w:rPrChange>
              </w:rPr>
            </w:pPr>
            <w:ins w:id="83" w:author="Студент" w:date="2025-01-23T09:07:00Z">
              <w:r w:rsidRPr="001307A4">
                <w:rPr>
                  <w:rFonts w:ascii="Helvetica" w:eastAsia="SimSun" w:hAnsi="Helvetica" w:cs="Helvetica" w:hint="eastAsia"/>
                  <w:rPrChange w:id="84" w:author="Студент" w:date="2025-01-23T10:08:00Z">
                    <w:rPr>
                      <w:rFonts w:ascii="Helvetica" w:eastAsia="SimSun" w:hAnsi="Helvetica" w:cs="Calibri" w:hint="eastAsia"/>
                    </w:rPr>
                  </w:rPrChange>
                </w:rPr>
                <w:t>С</w:t>
              </w:r>
              <w:proofErr w:type="spellStart"/>
              <w:r w:rsidR="00843A07" w:rsidRPr="00B677C6">
                <w:rPr>
                  <w:rFonts w:ascii="Helvetica" w:eastAsia="SimSun" w:hAnsi="Helvetica" w:cs="Calibri"/>
                  <w:rPrChange w:id="85" w:author="Студент" w:date="2025-01-23T09:53:00Z">
                    <w:rPr/>
                  </w:rPrChange>
                </w:rPr>
                <w:t>татус</w:t>
              </w:r>
            </w:ins>
            <w:proofErr w:type="spellEnd"/>
          </w:p>
        </w:tc>
      </w:tr>
      <w:tr w:rsidR="005E5AB0" w:rsidRPr="00B677C6" w:rsidTr="001307A4">
        <w:trPr>
          <w:ins w:id="86" w:author="Студент" w:date="2025-01-23T09:05:00Z"/>
        </w:trPr>
        <w:tc>
          <w:tcPr>
            <w:tcW w:w="993" w:type="dxa"/>
            <w:tcPrChange w:id="87" w:author="Студент" w:date="2025-01-23T10:08:00Z">
              <w:tcPr>
                <w:tcW w:w="851" w:type="dxa"/>
              </w:tcPr>
            </w:tcPrChange>
          </w:tcPr>
          <w:p w:rsidR="001F5C7F" w:rsidRPr="00B677C6" w:rsidRDefault="001F5C7F">
            <w:pPr>
              <w:jc w:val="center"/>
              <w:rPr>
                <w:ins w:id="88" w:author="Студент" w:date="2025-01-23T09:37:00Z"/>
                <w:rFonts w:ascii="Helvetica" w:eastAsia="SimSun" w:hAnsi="Helvetica" w:cs="Calibri"/>
                <w:rPrChange w:id="89" w:author="Студент" w:date="2025-01-23T09:53:00Z">
                  <w:rPr>
                    <w:ins w:id="90" w:author="Студент" w:date="2025-01-23T09:37:00Z"/>
                  </w:rPr>
                </w:rPrChange>
              </w:rPr>
              <w:pPrChange w:id="91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92" w:author="Студент" w:date="2025-01-23T09:05:00Z"/>
                <w:rFonts w:ascii="Helvetica" w:eastAsia="SimSun" w:hAnsi="Helvetica" w:cs="Calibri"/>
                <w:rPrChange w:id="93" w:author="Студент" w:date="2025-01-23T09:53:00Z">
                  <w:rPr>
                    <w:ins w:id="94" w:author="Студент" w:date="2025-01-23T09:05:00Z"/>
                  </w:rPr>
                </w:rPrChange>
              </w:rPr>
              <w:pPrChange w:id="95" w:author="Студент" w:date="2025-01-23T09:36:00Z">
                <w:pPr/>
              </w:pPrChange>
            </w:pPr>
            <w:ins w:id="96" w:author="Студент" w:date="2025-01-23T09:05:00Z">
              <w:r w:rsidRPr="00B677C6">
                <w:rPr>
                  <w:rFonts w:ascii="Helvetica" w:eastAsia="SimSun" w:hAnsi="Helvetica" w:cs="Calibri"/>
                  <w:rPrChange w:id="97" w:author="Студент" w:date="2025-01-23T09:53:00Z">
                    <w:rPr/>
                  </w:rPrChange>
                </w:rPr>
                <w:t>1</w:t>
              </w:r>
            </w:ins>
          </w:p>
        </w:tc>
        <w:tc>
          <w:tcPr>
            <w:tcW w:w="1417" w:type="dxa"/>
            <w:tcPrChange w:id="98" w:author="Студент" w:date="2025-01-23T10:08:00Z">
              <w:tcPr>
                <w:tcW w:w="1559" w:type="dxa"/>
              </w:tcPr>
            </w:tcPrChange>
          </w:tcPr>
          <w:p w:rsidR="00843A07" w:rsidRPr="00B677C6" w:rsidRDefault="001F5C7F">
            <w:pPr>
              <w:jc w:val="center"/>
              <w:rPr>
                <w:ins w:id="99" w:author="Студент" w:date="2025-01-23T09:05:00Z"/>
                <w:rFonts w:ascii="Helvetica" w:eastAsia="SimSun" w:hAnsi="Helvetica" w:cs="Calibri"/>
                <w:rPrChange w:id="100" w:author="Студент" w:date="2025-01-23T09:53:00Z">
                  <w:rPr>
                    <w:ins w:id="101" w:author="Студент" w:date="2025-01-23T09:05:00Z"/>
                  </w:rPr>
                </w:rPrChange>
              </w:rPr>
              <w:pPrChange w:id="102" w:author="Студент" w:date="2025-01-23T09:36:00Z">
                <w:pPr/>
              </w:pPrChange>
            </w:pPr>
            <w:ins w:id="103" w:author="Студент" w:date="2025-01-23T09:35:00Z">
              <w:r w:rsidRPr="00B677C6">
                <w:rPr>
                  <w:rFonts w:ascii="Helvetica" w:eastAsia="SimSun" w:hAnsi="Helvetica" w:cs="Calibri"/>
                  <w:rPrChange w:id="104" w:author="Студент" w:date="2025-01-23T09:53:00Z">
                    <w:rPr/>
                  </w:rPrChange>
                </w:rPr>
                <w:t xml:space="preserve">Создать </w:t>
              </w:r>
            </w:ins>
            <w:ins w:id="105" w:author="Студент" w:date="2025-01-23T09:05:00Z">
              <w:r w:rsidRPr="00B677C6">
                <w:rPr>
                  <w:rFonts w:ascii="Helvetica" w:eastAsia="SimSun" w:hAnsi="Helvetica" w:cs="Calibri"/>
                  <w:rPrChange w:id="106" w:author="Студент" w:date="2025-01-23T09:53:00Z">
                    <w:rPr/>
                  </w:rPrChange>
                </w:rPr>
                <w:t>базу</w:t>
              </w:r>
              <w:r w:rsidR="00843A07" w:rsidRPr="00B677C6">
                <w:rPr>
                  <w:rFonts w:ascii="Helvetica" w:eastAsia="SimSun" w:hAnsi="Helvetica" w:cs="Calibri"/>
                  <w:rPrChange w:id="107" w:author="Студент" w:date="2025-01-23T09:53:00Z">
                    <w:rPr/>
                  </w:rPrChange>
                </w:rPr>
                <w:t xml:space="preserve"> данных книг</w:t>
              </w:r>
            </w:ins>
          </w:p>
        </w:tc>
        <w:tc>
          <w:tcPr>
            <w:tcW w:w="3260" w:type="dxa"/>
            <w:tcPrChange w:id="108" w:author="Студент" w:date="2025-01-23T10:08:00Z">
              <w:tcPr>
                <w:tcW w:w="3831" w:type="dxa"/>
              </w:tcPr>
            </w:tcPrChange>
          </w:tcPr>
          <w:p w:rsidR="00843A07" w:rsidRPr="00B677C6" w:rsidRDefault="00843A07">
            <w:pPr>
              <w:jc w:val="center"/>
              <w:rPr>
                <w:ins w:id="109" w:author="Студент" w:date="2025-01-23T09:05:00Z"/>
                <w:rFonts w:ascii="Helvetica" w:eastAsia="SimSun" w:hAnsi="Helvetica" w:cs="Calibri"/>
                <w:rPrChange w:id="110" w:author="Студент" w:date="2025-01-23T09:53:00Z">
                  <w:rPr>
                    <w:ins w:id="111" w:author="Студент" w:date="2025-01-23T09:05:00Z"/>
                  </w:rPr>
                </w:rPrChange>
              </w:rPr>
              <w:pPrChange w:id="112" w:author="Студент" w:date="2025-01-23T09:36:00Z">
                <w:pPr/>
              </w:pPrChange>
            </w:pPr>
            <w:ins w:id="113" w:author="Студент" w:date="2025-01-23T09:07:00Z">
              <w:r w:rsidRPr="00B677C6">
                <w:rPr>
                  <w:rFonts w:ascii="Helvetica" w:eastAsia="SimSun" w:hAnsi="Helvetica" w:cs="Calibri"/>
                  <w:rPrChange w:id="114" w:author="Студент" w:date="2025-01-23T09:53:00Z">
                    <w:rPr/>
                  </w:rPrChange>
                </w:rPr>
                <w:t>Файл со сборником всех книг библиотеки, их состоянием,</w:t>
              </w:r>
            </w:ins>
            <w:ins w:id="115" w:author="Студент" w:date="2025-01-23T09:15:00Z">
              <w:r w:rsidR="005E5AB0" w:rsidRPr="00B677C6">
                <w:rPr>
                  <w:rFonts w:ascii="Helvetica" w:eastAsia="SimSun" w:hAnsi="Helvetica" w:cs="Calibri"/>
                  <w:rPrChange w:id="116" w:author="Студент" w:date="2025-01-23T09:53:00Z">
                    <w:rPr/>
                  </w:rPrChange>
                </w:rPr>
                <w:t xml:space="preserve"> </w:t>
              </w:r>
            </w:ins>
            <w:ins w:id="117" w:author="Студент" w:date="2025-01-23T09:07:00Z">
              <w:r w:rsidRPr="00B677C6">
                <w:rPr>
                  <w:rFonts w:ascii="Helvetica" w:eastAsia="SimSun" w:hAnsi="Helvetica" w:cs="Calibri"/>
                  <w:rPrChange w:id="118" w:author="Студент" w:date="2025-01-23T09:53:00Z">
                    <w:rPr/>
                  </w:rPrChange>
                </w:rPr>
                <w:t>ценой, и возможности аренды</w:t>
              </w:r>
            </w:ins>
          </w:p>
        </w:tc>
        <w:tc>
          <w:tcPr>
            <w:tcW w:w="1560" w:type="dxa"/>
            <w:tcPrChange w:id="119" w:author="Студент" w:date="2025-01-23T10:08:00Z">
              <w:tcPr>
                <w:tcW w:w="989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120" w:author="Студент" w:date="2025-01-23T09:05:00Z"/>
                <w:rFonts w:ascii="Helvetica" w:eastAsia="SimSun" w:hAnsi="Helvetica" w:cs="Calibri"/>
                <w:rPrChange w:id="121" w:author="Студент" w:date="2025-01-23T09:53:00Z">
                  <w:rPr>
                    <w:ins w:id="122" w:author="Студент" w:date="2025-01-23T09:05:00Z"/>
                  </w:rPr>
                </w:rPrChange>
              </w:rPr>
              <w:pPrChange w:id="123" w:author="Студент" w:date="2025-01-23T09:36:00Z">
                <w:pPr/>
              </w:pPrChange>
            </w:pPr>
          </w:p>
        </w:tc>
        <w:tc>
          <w:tcPr>
            <w:tcW w:w="992" w:type="dxa"/>
            <w:tcPrChange w:id="124" w:author="Студент" w:date="2025-01-23T10:08:00Z">
              <w:tcPr>
                <w:tcW w:w="850" w:type="dxa"/>
              </w:tcPr>
            </w:tcPrChange>
          </w:tcPr>
          <w:p w:rsidR="001F5C7F" w:rsidRPr="00B677C6" w:rsidRDefault="001F5C7F">
            <w:pPr>
              <w:jc w:val="center"/>
              <w:rPr>
                <w:ins w:id="125" w:author="Студент" w:date="2025-01-23T09:39:00Z"/>
                <w:rFonts w:ascii="Helvetica" w:eastAsia="SimSun" w:hAnsi="Helvetica" w:cs="Calibri"/>
                <w:rPrChange w:id="126" w:author="Студент" w:date="2025-01-23T09:53:00Z">
                  <w:rPr>
                    <w:ins w:id="127" w:author="Студент" w:date="2025-01-23T09:39:00Z"/>
                  </w:rPr>
                </w:rPrChange>
              </w:rPr>
              <w:pPrChange w:id="128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129" w:author="Студент" w:date="2025-01-23T09:05:00Z"/>
                <w:rFonts w:ascii="Helvetica" w:eastAsia="SimSun" w:hAnsi="Helvetica" w:cs="Calibri"/>
                <w:rPrChange w:id="130" w:author="Студент" w:date="2025-01-23T09:53:00Z">
                  <w:rPr>
                    <w:ins w:id="131" w:author="Студент" w:date="2025-01-23T09:05:00Z"/>
                  </w:rPr>
                </w:rPrChange>
              </w:rPr>
              <w:pPrChange w:id="132" w:author="Студент" w:date="2025-01-23T09:36:00Z">
                <w:pPr/>
              </w:pPrChange>
            </w:pPr>
            <w:ins w:id="133" w:author="Студент" w:date="2025-01-23T09:07:00Z">
              <w:r w:rsidRPr="00B677C6">
                <w:rPr>
                  <w:rFonts w:ascii="Helvetica" w:eastAsia="SimSun" w:hAnsi="Helvetica" w:cs="Calibri"/>
                  <w:rPrChange w:id="134" w:author="Студент" w:date="2025-01-23T09:53:00Z">
                    <w:rPr/>
                  </w:rPrChange>
                </w:rPr>
                <w:t>1</w:t>
              </w:r>
            </w:ins>
          </w:p>
        </w:tc>
        <w:tc>
          <w:tcPr>
            <w:tcW w:w="1559" w:type="dxa"/>
            <w:tcPrChange w:id="135" w:author="Студент" w:date="2025-01-23T10:08:00Z">
              <w:tcPr>
                <w:tcW w:w="1701" w:type="dxa"/>
              </w:tcPr>
            </w:tcPrChange>
          </w:tcPr>
          <w:p w:rsidR="00843A07" w:rsidRPr="00B677C6" w:rsidRDefault="00843A07">
            <w:pPr>
              <w:jc w:val="center"/>
              <w:rPr>
                <w:ins w:id="136" w:author="Студент" w:date="2025-01-23T09:05:00Z"/>
                <w:rFonts w:ascii="Helvetica" w:eastAsia="SimSun" w:hAnsi="Helvetica" w:cs="Calibri"/>
                <w:rPrChange w:id="137" w:author="Студент" w:date="2025-01-23T09:53:00Z">
                  <w:rPr>
                    <w:ins w:id="138" w:author="Студент" w:date="2025-01-23T09:05:00Z"/>
                  </w:rPr>
                </w:rPrChange>
              </w:rPr>
              <w:pPrChange w:id="139" w:author="Студент" w:date="2025-01-23T09:36:00Z">
                <w:pPr/>
              </w:pPrChange>
            </w:pPr>
            <w:ins w:id="140" w:author="Студент" w:date="2025-01-23T09:08:00Z">
              <w:r w:rsidRPr="00B677C6">
                <w:rPr>
                  <w:rFonts w:ascii="Helvetica" w:eastAsia="SimSun" w:hAnsi="Helvetica" w:cs="Calibri"/>
                  <w:rPrChange w:id="141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142" w:author="Студент" w:date="2025-01-23T10:08:00Z">
              <w:tcPr>
                <w:tcW w:w="1843" w:type="dxa"/>
              </w:tcPr>
            </w:tcPrChange>
          </w:tcPr>
          <w:p w:rsidR="00843A07" w:rsidRPr="00B677C6" w:rsidRDefault="00843A07">
            <w:pPr>
              <w:jc w:val="center"/>
              <w:rPr>
                <w:ins w:id="143" w:author="Студент" w:date="2025-01-23T09:05:00Z"/>
                <w:rFonts w:ascii="Helvetica" w:eastAsia="SimSun" w:hAnsi="Helvetica" w:cs="Calibri"/>
                <w:rPrChange w:id="144" w:author="Студент" w:date="2025-01-23T09:53:00Z">
                  <w:rPr>
                    <w:ins w:id="145" w:author="Студент" w:date="2025-01-23T09:05:00Z"/>
                  </w:rPr>
                </w:rPrChange>
              </w:rPr>
              <w:pPrChange w:id="146" w:author="Студент" w:date="2025-01-23T09:36:00Z">
                <w:pPr/>
              </w:pPrChange>
            </w:pPr>
            <w:ins w:id="147" w:author="Студент" w:date="2025-01-23T09:10:00Z">
              <w:r w:rsidRPr="00B677C6">
                <w:rPr>
                  <w:rFonts w:ascii="Helvetica" w:eastAsia="SimSun" w:hAnsi="Helvetica" w:cs="Calibri"/>
                  <w:rPrChange w:id="148" w:author="Студент" w:date="2025-01-23T09:53:00Z">
                    <w:rPr/>
                  </w:rPrChange>
                </w:rPr>
                <w:t>В разработке</w:t>
              </w:r>
            </w:ins>
          </w:p>
        </w:tc>
      </w:tr>
      <w:tr w:rsidR="005E5AB0" w:rsidRPr="00B677C6" w:rsidTr="001307A4">
        <w:trPr>
          <w:ins w:id="149" w:author="Студент" w:date="2025-01-23T09:05:00Z"/>
        </w:trPr>
        <w:tc>
          <w:tcPr>
            <w:tcW w:w="993" w:type="dxa"/>
            <w:tcPrChange w:id="150" w:author="Студент" w:date="2025-01-23T10:08:00Z">
              <w:tcPr>
                <w:tcW w:w="851" w:type="dxa"/>
              </w:tcPr>
            </w:tcPrChange>
          </w:tcPr>
          <w:p w:rsidR="001F5C7F" w:rsidRPr="00B677C6" w:rsidRDefault="001F5C7F">
            <w:pPr>
              <w:jc w:val="center"/>
              <w:rPr>
                <w:ins w:id="151" w:author="Студент" w:date="2025-01-23T09:37:00Z"/>
                <w:rFonts w:ascii="Helvetica" w:eastAsia="SimSun" w:hAnsi="Helvetica" w:cs="Calibri"/>
                <w:rPrChange w:id="152" w:author="Студент" w:date="2025-01-23T09:53:00Z">
                  <w:rPr>
                    <w:ins w:id="153" w:author="Студент" w:date="2025-01-23T09:37:00Z"/>
                  </w:rPr>
                </w:rPrChange>
              </w:rPr>
              <w:pPrChange w:id="154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155" w:author="Студент" w:date="2025-01-23T09:05:00Z"/>
                <w:rFonts w:ascii="Helvetica" w:eastAsia="SimSun" w:hAnsi="Helvetica" w:cs="Calibri"/>
                <w:rPrChange w:id="156" w:author="Студент" w:date="2025-01-23T09:53:00Z">
                  <w:rPr>
                    <w:ins w:id="157" w:author="Студент" w:date="2025-01-23T09:05:00Z"/>
                  </w:rPr>
                </w:rPrChange>
              </w:rPr>
              <w:pPrChange w:id="158" w:author="Студент" w:date="2025-01-23T09:36:00Z">
                <w:pPr/>
              </w:pPrChange>
            </w:pPr>
            <w:ins w:id="159" w:author="Студент" w:date="2025-01-23T09:05:00Z">
              <w:r w:rsidRPr="00B677C6">
                <w:rPr>
                  <w:rFonts w:ascii="Helvetica" w:eastAsia="SimSun" w:hAnsi="Helvetica" w:cs="Calibri"/>
                  <w:rPrChange w:id="160" w:author="Студент" w:date="2025-01-23T09:53:00Z">
                    <w:rPr/>
                  </w:rPrChange>
                </w:rPr>
                <w:t>2</w:t>
              </w:r>
            </w:ins>
          </w:p>
        </w:tc>
        <w:tc>
          <w:tcPr>
            <w:tcW w:w="1417" w:type="dxa"/>
            <w:tcPrChange w:id="161" w:author="Студент" w:date="2025-01-23T10:08:00Z">
              <w:tcPr>
                <w:tcW w:w="1559" w:type="dxa"/>
              </w:tcPr>
            </w:tcPrChange>
          </w:tcPr>
          <w:p w:rsidR="00843A07" w:rsidRPr="00B677C6" w:rsidRDefault="001F5C7F">
            <w:pPr>
              <w:jc w:val="center"/>
              <w:rPr>
                <w:ins w:id="162" w:author="Студент" w:date="2025-01-23T09:05:00Z"/>
                <w:rFonts w:ascii="Helvetica" w:eastAsia="SimSun" w:hAnsi="Helvetica" w:cs="Calibri"/>
                <w:rPrChange w:id="163" w:author="Студент" w:date="2025-01-23T09:53:00Z">
                  <w:rPr>
                    <w:ins w:id="164" w:author="Студент" w:date="2025-01-23T09:05:00Z"/>
                  </w:rPr>
                </w:rPrChange>
              </w:rPr>
              <w:pPrChange w:id="165" w:author="Студент" w:date="2025-01-23T09:36:00Z">
                <w:pPr/>
              </w:pPrChange>
            </w:pPr>
            <w:ins w:id="166" w:author="Студент" w:date="2025-01-23T09:35:00Z">
              <w:r w:rsidRPr="00B677C6">
                <w:rPr>
                  <w:rFonts w:ascii="Helvetica" w:eastAsia="SimSun" w:hAnsi="Helvetica" w:cs="Calibri"/>
                  <w:rPrChange w:id="167" w:author="Студент" w:date="2025-01-23T09:53:00Z">
                    <w:rPr/>
                  </w:rPrChange>
                </w:rPr>
                <w:t xml:space="preserve">Создать </w:t>
              </w:r>
            </w:ins>
            <w:ins w:id="168" w:author="Студент" w:date="2025-01-23T09:06:00Z">
              <w:r w:rsidRPr="00B677C6">
                <w:rPr>
                  <w:rFonts w:ascii="Helvetica" w:eastAsia="SimSun" w:hAnsi="Helvetica" w:cs="Calibri"/>
                  <w:rPrChange w:id="169" w:author="Студент" w:date="2025-01-23T09:53:00Z">
                    <w:rPr/>
                  </w:rPrChange>
                </w:rPr>
                <w:t xml:space="preserve">базу </w:t>
              </w:r>
              <w:r w:rsidR="00843A07" w:rsidRPr="00B677C6">
                <w:rPr>
                  <w:rFonts w:ascii="Helvetica" w:eastAsia="SimSun" w:hAnsi="Helvetica" w:cs="Calibri"/>
                  <w:rPrChange w:id="170" w:author="Студент" w:date="2025-01-23T09:53:00Z">
                    <w:rPr/>
                  </w:rPrChange>
                </w:rPr>
                <w:t>данных клиентов</w:t>
              </w:r>
            </w:ins>
          </w:p>
        </w:tc>
        <w:tc>
          <w:tcPr>
            <w:tcW w:w="3260" w:type="dxa"/>
            <w:tcPrChange w:id="171" w:author="Студент" w:date="2025-01-23T10:08:00Z">
              <w:tcPr>
                <w:tcW w:w="3831" w:type="dxa"/>
              </w:tcPr>
            </w:tcPrChange>
          </w:tcPr>
          <w:p w:rsidR="00843A07" w:rsidRPr="00B677C6" w:rsidRDefault="00843A07">
            <w:pPr>
              <w:jc w:val="center"/>
              <w:rPr>
                <w:ins w:id="172" w:author="Студент" w:date="2025-01-23T09:05:00Z"/>
                <w:rFonts w:ascii="Helvetica" w:eastAsia="SimSun" w:hAnsi="Helvetica" w:cs="Calibri"/>
                <w:rPrChange w:id="173" w:author="Студент" w:date="2025-01-23T09:53:00Z">
                  <w:rPr>
                    <w:ins w:id="174" w:author="Студент" w:date="2025-01-23T09:05:00Z"/>
                  </w:rPr>
                </w:rPrChange>
              </w:rPr>
              <w:pPrChange w:id="175" w:author="Студент" w:date="2025-01-23T09:36:00Z">
                <w:pPr/>
              </w:pPrChange>
            </w:pPr>
            <w:ins w:id="176" w:author="Студент" w:date="2025-01-23T09:09:00Z">
              <w:r w:rsidRPr="00B677C6">
                <w:rPr>
                  <w:rFonts w:ascii="Helvetica" w:eastAsia="SimSun" w:hAnsi="Helvetica" w:cs="Calibri"/>
                  <w:rPrChange w:id="177" w:author="Студент" w:date="2025-01-23T09:53:00Z">
                    <w:rPr/>
                  </w:rPrChange>
                </w:rPr>
                <w:t xml:space="preserve">Текстовый файл со сборником всех </w:t>
              </w:r>
            </w:ins>
            <w:ins w:id="178" w:author="Студент" w:date="2025-01-23T09:15:00Z">
              <w:r w:rsidR="005E5AB0" w:rsidRPr="00B677C6">
                <w:rPr>
                  <w:rFonts w:ascii="Helvetica" w:eastAsia="SimSun" w:hAnsi="Helvetica" w:cs="Calibri"/>
                  <w:rPrChange w:id="179" w:author="Студент" w:date="2025-01-23T09:53:00Z">
                    <w:rPr/>
                  </w:rPrChange>
                </w:rPr>
                <w:t>зарегистрированных</w:t>
              </w:r>
            </w:ins>
            <w:ins w:id="180" w:author="Студент" w:date="2025-01-23T09:09:00Z">
              <w:r w:rsidRPr="00B677C6">
                <w:rPr>
                  <w:rFonts w:ascii="Helvetica" w:eastAsia="SimSun" w:hAnsi="Helvetica" w:cs="Calibri"/>
                  <w:rPrChange w:id="181" w:author="Студент" w:date="2025-01-23T09:53:00Z">
                    <w:rPr/>
                  </w:rPrChange>
                </w:rPr>
                <w:t xml:space="preserve"> пользователей.</w:t>
              </w:r>
            </w:ins>
          </w:p>
        </w:tc>
        <w:tc>
          <w:tcPr>
            <w:tcW w:w="1560" w:type="dxa"/>
            <w:tcPrChange w:id="182" w:author="Студент" w:date="2025-01-23T10:08:00Z">
              <w:tcPr>
                <w:tcW w:w="989" w:type="dxa"/>
                <w:gridSpan w:val="2"/>
              </w:tcPr>
            </w:tcPrChange>
          </w:tcPr>
          <w:p w:rsidR="00843A07" w:rsidRPr="00B677C6" w:rsidRDefault="001F5C7F">
            <w:pPr>
              <w:jc w:val="center"/>
              <w:rPr>
                <w:ins w:id="183" w:author="Студент" w:date="2025-01-23T09:05:00Z"/>
                <w:rFonts w:ascii="Helvetica" w:eastAsia="SimSun" w:hAnsi="Helvetica" w:cs="Calibri"/>
                <w:rPrChange w:id="184" w:author="Студент" w:date="2025-01-23T09:53:00Z">
                  <w:rPr>
                    <w:ins w:id="185" w:author="Студент" w:date="2025-01-23T09:05:00Z"/>
                  </w:rPr>
                </w:rPrChange>
              </w:rPr>
              <w:pPrChange w:id="186" w:author="Студент" w:date="2025-01-23T09:36:00Z">
                <w:pPr/>
              </w:pPrChange>
            </w:pPr>
            <w:ins w:id="187" w:author="Студент" w:date="2025-01-23T09:34:00Z">
              <w:r w:rsidRPr="00B677C6">
                <w:rPr>
                  <w:rFonts w:ascii="Helvetica" w:eastAsia="SimSun" w:hAnsi="Helvetica" w:cs="Calibri"/>
                  <w:rPrChange w:id="188" w:author="Студент" w:date="2025-01-23T09:53:00Z">
                    <w:rPr/>
                  </w:rPrChange>
                </w:rPr>
                <w:t>Умер(((</w:t>
              </w:r>
            </w:ins>
          </w:p>
        </w:tc>
        <w:tc>
          <w:tcPr>
            <w:tcW w:w="992" w:type="dxa"/>
            <w:tcPrChange w:id="189" w:author="Студент" w:date="2025-01-23T10:08:00Z">
              <w:tcPr>
                <w:tcW w:w="850" w:type="dxa"/>
              </w:tcPr>
            </w:tcPrChange>
          </w:tcPr>
          <w:p w:rsidR="001F5C7F" w:rsidRPr="00B677C6" w:rsidRDefault="001F5C7F">
            <w:pPr>
              <w:jc w:val="center"/>
              <w:rPr>
                <w:ins w:id="190" w:author="Студент" w:date="2025-01-23T09:39:00Z"/>
                <w:rFonts w:ascii="Helvetica" w:eastAsia="SimSun" w:hAnsi="Helvetica" w:cs="Calibri"/>
                <w:rPrChange w:id="191" w:author="Студент" w:date="2025-01-23T09:53:00Z">
                  <w:rPr>
                    <w:ins w:id="192" w:author="Студент" w:date="2025-01-23T09:39:00Z"/>
                  </w:rPr>
                </w:rPrChange>
              </w:rPr>
              <w:pPrChange w:id="193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194" w:author="Студент" w:date="2025-01-23T09:05:00Z"/>
                <w:rFonts w:ascii="Helvetica" w:eastAsia="SimSun" w:hAnsi="Helvetica" w:cs="Calibri"/>
                <w:rPrChange w:id="195" w:author="Студент" w:date="2025-01-23T09:53:00Z">
                  <w:rPr>
                    <w:ins w:id="196" w:author="Студент" w:date="2025-01-23T09:05:00Z"/>
                  </w:rPr>
                </w:rPrChange>
              </w:rPr>
              <w:pPrChange w:id="197" w:author="Студент" w:date="2025-01-23T09:36:00Z">
                <w:pPr/>
              </w:pPrChange>
            </w:pPr>
            <w:ins w:id="198" w:author="Студент" w:date="2025-01-23T09:08:00Z">
              <w:r w:rsidRPr="00B677C6">
                <w:rPr>
                  <w:rFonts w:ascii="Helvetica" w:eastAsia="SimSun" w:hAnsi="Helvetica" w:cs="Calibri"/>
                  <w:rPrChange w:id="199" w:author="Студент" w:date="2025-01-23T09:53:00Z">
                    <w:rPr/>
                  </w:rPrChange>
                </w:rPr>
                <w:t>1</w:t>
              </w:r>
            </w:ins>
          </w:p>
        </w:tc>
        <w:tc>
          <w:tcPr>
            <w:tcW w:w="1559" w:type="dxa"/>
            <w:tcPrChange w:id="200" w:author="Студент" w:date="2025-01-23T10:08:00Z">
              <w:tcPr>
                <w:tcW w:w="1701" w:type="dxa"/>
              </w:tcPr>
            </w:tcPrChange>
          </w:tcPr>
          <w:p w:rsidR="00843A07" w:rsidRPr="00B677C6" w:rsidRDefault="00843A07">
            <w:pPr>
              <w:jc w:val="center"/>
              <w:rPr>
                <w:ins w:id="201" w:author="Студент" w:date="2025-01-23T09:05:00Z"/>
                <w:rFonts w:ascii="Helvetica" w:eastAsia="SimSun" w:hAnsi="Helvetica" w:cs="Calibri"/>
                <w:rPrChange w:id="202" w:author="Студент" w:date="2025-01-23T09:53:00Z">
                  <w:rPr>
                    <w:ins w:id="203" w:author="Студент" w:date="2025-01-23T09:05:00Z"/>
                  </w:rPr>
                </w:rPrChange>
              </w:rPr>
              <w:pPrChange w:id="204" w:author="Студент" w:date="2025-01-23T09:36:00Z">
                <w:pPr/>
              </w:pPrChange>
            </w:pPr>
            <w:ins w:id="205" w:author="Студент" w:date="2025-01-23T09:08:00Z">
              <w:r w:rsidRPr="00B677C6">
                <w:rPr>
                  <w:rFonts w:ascii="Helvetica" w:eastAsia="SimSun" w:hAnsi="Helvetica" w:cs="Calibri"/>
                  <w:rPrChange w:id="206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207" w:author="Студент" w:date="2025-01-23T10:08:00Z">
              <w:tcPr>
                <w:tcW w:w="1843" w:type="dxa"/>
              </w:tcPr>
            </w:tcPrChange>
          </w:tcPr>
          <w:p w:rsidR="00843A07" w:rsidRPr="00B677C6" w:rsidRDefault="00843A07">
            <w:pPr>
              <w:jc w:val="center"/>
              <w:rPr>
                <w:ins w:id="208" w:author="Студент" w:date="2025-01-23T09:05:00Z"/>
                <w:rFonts w:ascii="Helvetica" w:eastAsia="SimSun" w:hAnsi="Helvetica" w:cs="Calibri"/>
                <w:rPrChange w:id="209" w:author="Студент" w:date="2025-01-23T09:53:00Z">
                  <w:rPr>
                    <w:ins w:id="210" w:author="Студент" w:date="2025-01-23T09:05:00Z"/>
                  </w:rPr>
                </w:rPrChange>
              </w:rPr>
              <w:pPrChange w:id="211" w:author="Студент" w:date="2025-01-23T09:36:00Z">
                <w:pPr/>
              </w:pPrChange>
            </w:pPr>
            <w:ins w:id="212" w:author="Студент" w:date="2025-01-23T09:10:00Z">
              <w:r w:rsidRPr="00B677C6">
                <w:rPr>
                  <w:rFonts w:ascii="Helvetica" w:eastAsia="SimSun" w:hAnsi="Helvetica" w:cs="Calibri"/>
                  <w:rPrChange w:id="213" w:author="Студент" w:date="2025-01-23T09:53:00Z">
                    <w:rPr/>
                  </w:rPrChange>
                </w:rPr>
                <w:t>В разработке</w:t>
              </w:r>
            </w:ins>
          </w:p>
        </w:tc>
      </w:tr>
      <w:tr w:rsidR="005E5AB0" w:rsidRPr="00B677C6" w:rsidTr="001307A4">
        <w:trPr>
          <w:ins w:id="214" w:author="Студент" w:date="2025-01-23T09:05:00Z"/>
        </w:trPr>
        <w:tc>
          <w:tcPr>
            <w:tcW w:w="993" w:type="dxa"/>
            <w:tcPrChange w:id="215" w:author="Студент" w:date="2025-01-23T10:08:00Z">
              <w:tcPr>
                <w:tcW w:w="851" w:type="dxa"/>
              </w:tcPr>
            </w:tcPrChange>
          </w:tcPr>
          <w:p w:rsidR="00B677C6" w:rsidRDefault="00B677C6">
            <w:pPr>
              <w:jc w:val="center"/>
              <w:rPr>
                <w:ins w:id="216" w:author="Студент" w:date="2025-01-23T09:54:00Z"/>
                <w:rFonts w:eastAsia="SimSun" w:cs="Calibri"/>
              </w:rPr>
              <w:pPrChange w:id="217" w:author="Студент" w:date="2025-01-23T09:54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218" w:author="Студент" w:date="2025-01-23T09:05:00Z"/>
                <w:rFonts w:ascii="Helvetica" w:eastAsia="SimSun" w:hAnsi="Helvetica" w:cs="Calibri"/>
                <w:rPrChange w:id="219" w:author="Студент" w:date="2025-01-23T09:53:00Z">
                  <w:rPr>
                    <w:ins w:id="220" w:author="Студент" w:date="2025-01-23T09:05:00Z"/>
                  </w:rPr>
                </w:rPrChange>
              </w:rPr>
              <w:pPrChange w:id="221" w:author="Студент" w:date="2025-01-23T09:54:00Z">
                <w:pPr/>
              </w:pPrChange>
            </w:pPr>
            <w:ins w:id="222" w:author="Студент" w:date="2025-01-23T09:05:00Z">
              <w:r w:rsidRPr="00B677C6">
                <w:rPr>
                  <w:rFonts w:ascii="Helvetica" w:eastAsia="SimSun" w:hAnsi="Helvetica" w:cs="Calibri"/>
                  <w:rPrChange w:id="223" w:author="Студент" w:date="2025-01-23T09:53:00Z">
                    <w:rPr/>
                  </w:rPrChange>
                </w:rPr>
                <w:t>3</w:t>
              </w:r>
            </w:ins>
          </w:p>
        </w:tc>
        <w:tc>
          <w:tcPr>
            <w:tcW w:w="1417" w:type="dxa"/>
            <w:tcPrChange w:id="224" w:author="Студент" w:date="2025-01-23T10:08:00Z">
              <w:tcPr>
                <w:tcW w:w="1559" w:type="dxa"/>
              </w:tcPr>
            </w:tcPrChange>
          </w:tcPr>
          <w:p w:rsidR="00843A07" w:rsidRPr="00B677C6" w:rsidRDefault="001F5C7F">
            <w:pPr>
              <w:jc w:val="center"/>
              <w:rPr>
                <w:ins w:id="225" w:author="Студент" w:date="2025-01-23T09:05:00Z"/>
                <w:rFonts w:ascii="Helvetica" w:eastAsia="SimSun" w:hAnsi="Helvetica" w:cs="Calibri"/>
                <w:rPrChange w:id="226" w:author="Студент" w:date="2025-01-23T09:53:00Z">
                  <w:rPr>
                    <w:ins w:id="227" w:author="Студент" w:date="2025-01-23T09:05:00Z"/>
                  </w:rPr>
                </w:rPrChange>
              </w:rPr>
              <w:pPrChange w:id="228" w:author="Студент" w:date="2025-01-23T09:36:00Z">
                <w:pPr/>
              </w:pPrChange>
            </w:pPr>
            <w:ins w:id="229" w:author="Студент" w:date="2025-01-23T09:35:00Z">
              <w:r w:rsidRPr="00B677C6">
                <w:rPr>
                  <w:rFonts w:ascii="Helvetica" w:eastAsia="SimSun" w:hAnsi="Helvetica" w:cs="Calibri"/>
                  <w:rPrChange w:id="230" w:author="Студент" w:date="2025-01-23T09:53:00Z">
                    <w:rPr/>
                  </w:rPrChange>
                </w:rPr>
                <w:t xml:space="preserve">Создать </w:t>
              </w:r>
            </w:ins>
            <w:ins w:id="231" w:author="Студент" w:date="2025-01-23T09:06:00Z">
              <w:r w:rsidR="00843A07" w:rsidRPr="00B677C6">
                <w:rPr>
                  <w:rFonts w:ascii="Helvetica" w:eastAsia="SimSun" w:hAnsi="Helvetica" w:cs="Calibri"/>
                  <w:rPrChange w:id="232" w:author="Студент" w:date="2025-01-23T09:53:00Z">
                    <w:rPr/>
                  </w:rPrChange>
                </w:rPr>
                <w:t>сервис</w:t>
              </w:r>
            </w:ins>
          </w:p>
        </w:tc>
        <w:tc>
          <w:tcPr>
            <w:tcW w:w="3260" w:type="dxa"/>
            <w:tcPrChange w:id="233" w:author="Студент" w:date="2025-01-23T10:08:00Z">
              <w:tcPr>
                <w:tcW w:w="3831" w:type="dxa"/>
              </w:tcPr>
            </w:tcPrChange>
          </w:tcPr>
          <w:p w:rsidR="00843A07" w:rsidRPr="00B677C6" w:rsidRDefault="005E5AB0">
            <w:pPr>
              <w:jc w:val="center"/>
              <w:rPr>
                <w:ins w:id="234" w:author="Студент" w:date="2025-01-23T09:05:00Z"/>
                <w:rFonts w:ascii="Helvetica" w:eastAsia="SimSun" w:hAnsi="Helvetica" w:cs="Calibri"/>
                <w:rPrChange w:id="235" w:author="Студент" w:date="2025-01-23T09:53:00Z">
                  <w:rPr>
                    <w:ins w:id="236" w:author="Студент" w:date="2025-01-23T09:05:00Z"/>
                  </w:rPr>
                </w:rPrChange>
              </w:rPr>
              <w:pPrChange w:id="237" w:author="Студент" w:date="2025-01-23T09:36:00Z">
                <w:pPr/>
              </w:pPrChange>
            </w:pPr>
            <w:ins w:id="238" w:author="Студент" w:date="2025-01-23T09:11:00Z">
              <w:r w:rsidRPr="00B677C6">
                <w:rPr>
                  <w:rFonts w:ascii="Helvetica" w:eastAsia="SimSun" w:hAnsi="Helvetica" w:cs="Calibri"/>
                  <w:rPrChange w:id="239" w:author="Студент" w:date="2025-01-23T09:53:00Z">
                    <w:rPr/>
                  </w:rPrChange>
                </w:rPr>
                <w:t>Исполнительные алгоритмы осуществляющие работу функционала</w:t>
              </w:r>
            </w:ins>
            <w:ins w:id="240" w:author="Студент" w:date="2025-01-23T09:12:00Z">
              <w:r w:rsidRPr="00B677C6">
                <w:rPr>
                  <w:rFonts w:ascii="Helvetica" w:eastAsia="SimSun" w:hAnsi="Helvetica" w:cs="Calibri"/>
                  <w:rPrChange w:id="241" w:author="Студент" w:date="2025-01-23T09:53:00Z">
                    <w:rPr>
                      <w:lang w:val="en-US"/>
                    </w:rPr>
                  </w:rPrChange>
                </w:rPr>
                <w:t>.</w:t>
              </w:r>
            </w:ins>
          </w:p>
        </w:tc>
        <w:tc>
          <w:tcPr>
            <w:tcW w:w="1560" w:type="dxa"/>
            <w:tcPrChange w:id="242" w:author="Студент" w:date="2025-01-23T10:08:00Z">
              <w:tcPr>
                <w:tcW w:w="989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243" w:author="Студент" w:date="2025-01-23T09:05:00Z"/>
                <w:rFonts w:ascii="Helvetica" w:eastAsia="SimSun" w:hAnsi="Helvetica" w:cs="Calibri"/>
                <w:rPrChange w:id="244" w:author="Студент" w:date="2025-01-23T09:53:00Z">
                  <w:rPr>
                    <w:ins w:id="245" w:author="Студент" w:date="2025-01-23T09:05:00Z"/>
                  </w:rPr>
                </w:rPrChange>
              </w:rPr>
              <w:pPrChange w:id="246" w:author="Студент" w:date="2025-01-23T09:36:00Z">
                <w:pPr/>
              </w:pPrChange>
            </w:pPr>
          </w:p>
        </w:tc>
        <w:tc>
          <w:tcPr>
            <w:tcW w:w="992" w:type="dxa"/>
            <w:tcPrChange w:id="247" w:author="Студент" w:date="2025-01-23T10:08:00Z">
              <w:tcPr>
                <w:tcW w:w="850" w:type="dxa"/>
              </w:tcPr>
            </w:tcPrChange>
          </w:tcPr>
          <w:p w:rsidR="00843A07" w:rsidRPr="00B677C6" w:rsidRDefault="005E5AB0">
            <w:pPr>
              <w:jc w:val="center"/>
              <w:rPr>
                <w:ins w:id="248" w:author="Студент" w:date="2025-01-23T09:05:00Z"/>
                <w:rFonts w:ascii="Helvetica" w:eastAsia="SimSun" w:hAnsi="Helvetica" w:cs="Calibri"/>
                <w:rPrChange w:id="249" w:author="Студент" w:date="2025-01-23T09:53:00Z">
                  <w:rPr>
                    <w:ins w:id="250" w:author="Студент" w:date="2025-01-23T09:05:00Z"/>
                  </w:rPr>
                </w:rPrChange>
              </w:rPr>
              <w:pPrChange w:id="251" w:author="Студент" w:date="2025-01-23T09:36:00Z">
                <w:pPr/>
              </w:pPrChange>
            </w:pPr>
            <w:ins w:id="252" w:author="Студент" w:date="2025-01-23T09:08:00Z">
              <w:r w:rsidRPr="00B677C6">
                <w:rPr>
                  <w:rFonts w:ascii="Helvetica" w:eastAsia="SimSun" w:hAnsi="Helvetica" w:cs="Calibri"/>
                  <w:rPrChange w:id="253" w:author="Студент" w:date="2025-01-23T09:53:00Z">
                    <w:rPr/>
                  </w:rPrChange>
                </w:rPr>
                <w:t>2</w:t>
              </w:r>
            </w:ins>
          </w:p>
        </w:tc>
        <w:tc>
          <w:tcPr>
            <w:tcW w:w="1559" w:type="dxa"/>
            <w:tcPrChange w:id="254" w:author="Студент" w:date="2025-01-23T10:08:00Z">
              <w:tcPr>
                <w:tcW w:w="1701" w:type="dxa"/>
              </w:tcPr>
            </w:tcPrChange>
          </w:tcPr>
          <w:p w:rsidR="00843A07" w:rsidRPr="00B677C6" w:rsidRDefault="00843A07">
            <w:pPr>
              <w:jc w:val="center"/>
              <w:rPr>
                <w:ins w:id="255" w:author="Студент" w:date="2025-01-23T09:05:00Z"/>
                <w:rFonts w:ascii="Helvetica" w:eastAsia="SimSun" w:hAnsi="Helvetica" w:cs="Calibri"/>
                <w:rPrChange w:id="256" w:author="Студент" w:date="2025-01-23T09:53:00Z">
                  <w:rPr>
                    <w:ins w:id="257" w:author="Студент" w:date="2025-01-23T09:05:00Z"/>
                  </w:rPr>
                </w:rPrChange>
              </w:rPr>
              <w:pPrChange w:id="258" w:author="Студент" w:date="2025-01-23T09:36:00Z">
                <w:pPr/>
              </w:pPrChange>
            </w:pPr>
            <w:ins w:id="259" w:author="Студент" w:date="2025-01-23T09:08:00Z">
              <w:r w:rsidRPr="00B677C6">
                <w:rPr>
                  <w:rFonts w:ascii="Helvetica" w:eastAsia="SimSun" w:hAnsi="Helvetica" w:cs="Calibri"/>
                  <w:rPrChange w:id="260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261" w:author="Студент" w:date="2025-01-23T10:08:00Z">
              <w:tcPr>
                <w:tcW w:w="1843" w:type="dxa"/>
              </w:tcPr>
            </w:tcPrChange>
          </w:tcPr>
          <w:p w:rsidR="00843A07" w:rsidRPr="00B677C6" w:rsidRDefault="00843A07">
            <w:pPr>
              <w:jc w:val="center"/>
              <w:rPr>
                <w:ins w:id="262" w:author="Студент" w:date="2025-01-23T09:05:00Z"/>
                <w:rFonts w:ascii="Helvetica" w:eastAsia="SimSun" w:hAnsi="Helvetica" w:cs="Calibri"/>
                <w:rPrChange w:id="263" w:author="Студент" w:date="2025-01-23T09:53:00Z">
                  <w:rPr>
                    <w:ins w:id="264" w:author="Студент" w:date="2025-01-23T09:05:00Z"/>
                  </w:rPr>
                </w:rPrChange>
              </w:rPr>
              <w:pPrChange w:id="265" w:author="Студент" w:date="2025-01-23T09:36:00Z">
                <w:pPr/>
              </w:pPrChange>
            </w:pPr>
            <w:ins w:id="266" w:author="Студент" w:date="2025-01-23T09:10:00Z">
              <w:r w:rsidRPr="00B677C6">
                <w:rPr>
                  <w:rFonts w:ascii="Helvetica" w:eastAsia="SimSun" w:hAnsi="Helvetica" w:cs="Calibri"/>
                  <w:rPrChange w:id="267" w:author="Студент" w:date="2025-01-23T09:53:00Z">
                    <w:rPr/>
                  </w:rPrChange>
                </w:rPr>
                <w:t>В разработке</w:t>
              </w:r>
            </w:ins>
          </w:p>
        </w:tc>
      </w:tr>
      <w:tr w:rsidR="005E5AB0" w:rsidRPr="00B677C6" w:rsidTr="001307A4">
        <w:trPr>
          <w:ins w:id="268" w:author="Студент" w:date="2025-01-23T09:05:00Z"/>
        </w:trPr>
        <w:tc>
          <w:tcPr>
            <w:tcW w:w="993" w:type="dxa"/>
            <w:tcPrChange w:id="269" w:author="Студент" w:date="2025-01-23T10:08:00Z">
              <w:tcPr>
                <w:tcW w:w="851" w:type="dxa"/>
              </w:tcPr>
            </w:tcPrChange>
          </w:tcPr>
          <w:p w:rsidR="001F5C7F" w:rsidRPr="00B677C6" w:rsidRDefault="001F5C7F">
            <w:pPr>
              <w:jc w:val="center"/>
              <w:rPr>
                <w:ins w:id="270" w:author="Студент" w:date="2025-01-23T09:37:00Z"/>
                <w:rFonts w:ascii="Helvetica" w:eastAsia="SimSun" w:hAnsi="Helvetica" w:cs="Calibri"/>
                <w:rPrChange w:id="271" w:author="Студент" w:date="2025-01-23T09:53:00Z">
                  <w:rPr>
                    <w:ins w:id="272" w:author="Студент" w:date="2025-01-23T09:37:00Z"/>
                  </w:rPr>
                </w:rPrChange>
              </w:rPr>
              <w:pPrChange w:id="273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274" w:author="Студент" w:date="2025-01-23T09:05:00Z"/>
                <w:rFonts w:ascii="Helvetica" w:eastAsia="SimSun" w:hAnsi="Helvetica" w:cs="Calibri"/>
                <w:rPrChange w:id="275" w:author="Студент" w:date="2025-01-23T09:53:00Z">
                  <w:rPr>
                    <w:ins w:id="276" w:author="Студент" w:date="2025-01-23T09:05:00Z"/>
                  </w:rPr>
                </w:rPrChange>
              </w:rPr>
              <w:pPrChange w:id="277" w:author="Студент" w:date="2025-01-23T09:36:00Z">
                <w:pPr/>
              </w:pPrChange>
            </w:pPr>
            <w:ins w:id="278" w:author="Студент" w:date="2025-01-23T09:05:00Z">
              <w:r w:rsidRPr="00B677C6">
                <w:rPr>
                  <w:rFonts w:ascii="Helvetica" w:eastAsia="SimSun" w:hAnsi="Helvetica" w:cs="Calibri"/>
                  <w:rPrChange w:id="279" w:author="Студент" w:date="2025-01-23T09:53:00Z">
                    <w:rPr/>
                  </w:rPrChange>
                </w:rPr>
                <w:t>4</w:t>
              </w:r>
            </w:ins>
          </w:p>
        </w:tc>
        <w:tc>
          <w:tcPr>
            <w:tcW w:w="1417" w:type="dxa"/>
            <w:tcPrChange w:id="280" w:author="Студент" w:date="2025-01-23T10:08:00Z">
              <w:tcPr>
                <w:tcW w:w="1559" w:type="dxa"/>
              </w:tcPr>
            </w:tcPrChange>
          </w:tcPr>
          <w:p w:rsidR="00843A07" w:rsidRPr="00B677C6" w:rsidRDefault="001F5C7F">
            <w:pPr>
              <w:jc w:val="center"/>
              <w:rPr>
                <w:ins w:id="281" w:author="Студент" w:date="2025-01-23T09:05:00Z"/>
                <w:rFonts w:ascii="Helvetica" w:eastAsia="SimSun" w:hAnsi="Helvetica" w:cs="Calibri"/>
                <w:rPrChange w:id="282" w:author="Студент" w:date="2025-01-23T09:53:00Z">
                  <w:rPr>
                    <w:ins w:id="283" w:author="Студент" w:date="2025-01-23T09:05:00Z"/>
                  </w:rPr>
                </w:rPrChange>
              </w:rPr>
              <w:pPrChange w:id="284" w:author="Студент" w:date="2025-01-23T09:36:00Z">
                <w:pPr/>
              </w:pPrChange>
            </w:pPr>
            <w:ins w:id="285" w:author="Студент" w:date="2025-01-23T09:35:00Z">
              <w:r w:rsidRPr="00B677C6">
                <w:rPr>
                  <w:rFonts w:ascii="Helvetica" w:eastAsia="SimSun" w:hAnsi="Helvetica" w:cs="Calibri"/>
                  <w:rPrChange w:id="286" w:author="Студент" w:date="2025-01-23T09:53:00Z">
                    <w:rPr/>
                  </w:rPrChange>
                </w:rPr>
                <w:t xml:space="preserve">Создать </w:t>
              </w:r>
            </w:ins>
            <w:ins w:id="287" w:author="Студент" w:date="2025-01-23T09:06:00Z">
              <w:r w:rsidR="00843A07" w:rsidRPr="00B677C6">
                <w:rPr>
                  <w:rFonts w:ascii="Helvetica" w:eastAsia="SimSun" w:hAnsi="Helvetica" w:cs="Calibri"/>
                  <w:rPrChange w:id="288" w:author="Студент" w:date="2025-01-23T09:53:00Z">
                    <w:rPr/>
                  </w:rPrChange>
                </w:rPr>
                <w:t>рабочий алгоритм библиотеки</w:t>
              </w:r>
            </w:ins>
          </w:p>
        </w:tc>
        <w:tc>
          <w:tcPr>
            <w:tcW w:w="3260" w:type="dxa"/>
            <w:tcPrChange w:id="289" w:author="Студент" w:date="2025-01-23T10:08:00Z">
              <w:tcPr>
                <w:tcW w:w="3831" w:type="dxa"/>
              </w:tcPr>
            </w:tcPrChange>
          </w:tcPr>
          <w:p w:rsidR="001F5C7F" w:rsidRPr="00B677C6" w:rsidRDefault="001F5C7F">
            <w:pPr>
              <w:jc w:val="center"/>
              <w:rPr>
                <w:ins w:id="290" w:author="Студент" w:date="2025-01-23T09:37:00Z"/>
                <w:rFonts w:ascii="Helvetica" w:eastAsia="SimSun" w:hAnsi="Helvetica" w:cs="Calibri"/>
                <w:rPrChange w:id="291" w:author="Студент" w:date="2025-01-23T09:53:00Z">
                  <w:rPr>
                    <w:ins w:id="292" w:author="Студент" w:date="2025-01-23T09:37:00Z"/>
                  </w:rPr>
                </w:rPrChange>
              </w:rPr>
              <w:pPrChange w:id="293" w:author="Студент" w:date="2025-01-23T09:36:00Z">
                <w:pPr/>
              </w:pPrChange>
            </w:pPr>
          </w:p>
          <w:p w:rsidR="00843A07" w:rsidRPr="00B677C6" w:rsidRDefault="005E5AB0">
            <w:pPr>
              <w:jc w:val="center"/>
              <w:rPr>
                <w:ins w:id="294" w:author="Студент" w:date="2025-01-23T09:05:00Z"/>
                <w:rFonts w:ascii="Helvetica" w:eastAsia="SimSun" w:hAnsi="Helvetica" w:cs="Calibri"/>
                <w:rPrChange w:id="295" w:author="Студент" w:date="2025-01-23T09:53:00Z">
                  <w:rPr>
                    <w:ins w:id="296" w:author="Студент" w:date="2025-01-23T09:05:00Z"/>
                  </w:rPr>
                </w:rPrChange>
              </w:rPr>
              <w:pPrChange w:id="297" w:author="Студент" w:date="2025-01-23T09:36:00Z">
                <w:pPr/>
              </w:pPrChange>
            </w:pPr>
            <w:ins w:id="298" w:author="Студент" w:date="2025-01-23T09:13:00Z">
              <w:r w:rsidRPr="00B677C6">
                <w:rPr>
                  <w:rFonts w:ascii="Helvetica" w:eastAsia="SimSun" w:hAnsi="Helvetica" w:cs="Calibri"/>
                  <w:rPrChange w:id="299" w:author="Студент" w:date="2025-01-23T09:53:00Z">
                    <w:rPr/>
                  </w:rPrChange>
                </w:rPr>
                <w:t>Итоговый продукт</w:t>
              </w:r>
            </w:ins>
          </w:p>
        </w:tc>
        <w:tc>
          <w:tcPr>
            <w:tcW w:w="1560" w:type="dxa"/>
            <w:tcPrChange w:id="300" w:author="Студент" w:date="2025-01-23T10:08:00Z">
              <w:tcPr>
                <w:tcW w:w="989" w:type="dxa"/>
                <w:gridSpan w:val="2"/>
              </w:tcPr>
            </w:tcPrChange>
          </w:tcPr>
          <w:p w:rsidR="00843A07" w:rsidRPr="00B677C6" w:rsidRDefault="00843A07">
            <w:pPr>
              <w:jc w:val="center"/>
              <w:rPr>
                <w:ins w:id="301" w:author="Студент" w:date="2025-01-23T09:05:00Z"/>
                <w:rFonts w:ascii="Helvetica" w:eastAsia="SimSun" w:hAnsi="Helvetica" w:cs="Calibri"/>
                <w:sz w:val="20"/>
                <w:rPrChange w:id="302" w:author="Студент" w:date="2025-01-23T09:53:00Z">
                  <w:rPr>
                    <w:ins w:id="303" w:author="Студент" w:date="2025-01-23T09:05:00Z"/>
                  </w:rPr>
                </w:rPrChange>
              </w:rPr>
              <w:pPrChange w:id="304" w:author="Студент" w:date="2025-01-23T09:38:00Z">
                <w:pPr/>
              </w:pPrChange>
            </w:pPr>
          </w:p>
        </w:tc>
        <w:tc>
          <w:tcPr>
            <w:tcW w:w="992" w:type="dxa"/>
            <w:tcPrChange w:id="305" w:author="Студент" w:date="2025-01-23T10:08:00Z">
              <w:tcPr>
                <w:tcW w:w="850" w:type="dxa"/>
              </w:tcPr>
            </w:tcPrChange>
          </w:tcPr>
          <w:p w:rsidR="001F5C7F" w:rsidRPr="00B677C6" w:rsidRDefault="001F5C7F">
            <w:pPr>
              <w:jc w:val="center"/>
              <w:rPr>
                <w:ins w:id="306" w:author="Студент" w:date="2025-01-23T09:39:00Z"/>
                <w:rFonts w:ascii="Helvetica" w:eastAsia="SimSun" w:hAnsi="Helvetica" w:cs="Calibri"/>
                <w:rPrChange w:id="307" w:author="Студент" w:date="2025-01-23T09:53:00Z">
                  <w:rPr>
                    <w:ins w:id="308" w:author="Студент" w:date="2025-01-23T09:39:00Z"/>
                  </w:rPr>
                </w:rPrChange>
              </w:rPr>
              <w:pPrChange w:id="309" w:author="Студент" w:date="2025-01-23T09:36:00Z">
                <w:pPr/>
              </w:pPrChange>
            </w:pPr>
          </w:p>
          <w:p w:rsidR="005E5AB0" w:rsidRPr="00B677C6" w:rsidRDefault="005E5AB0">
            <w:pPr>
              <w:jc w:val="center"/>
              <w:rPr>
                <w:ins w:id="310" w:author="Студент" w:date="2025-01-23T09:05:00Z"/>
                <w:rFonts w:ascii="Helvetica" w:eastAsia="SimSun" w:hAnsi="Helvetica" w:cs="Calibri"/>
                <w:rPrChange w:id="311" w:author="Студент" w:date="2025-01-23T09:53:00Z">
                  <w:rPr>
                    <w:ins w:id="312" w:author="Студент" w:date="2025-01-23T09:05:00Z"/>
                  </w:rPr>
                </w:rPrChange>
              </w:rPr>
              <w:pPrChange w:id="313" w:author="Студент" w:date="2025-01-23T09:36:00Z">
                <w:pPr/>
              </w:pPrChange>
            </w:pPr>
            <w:ins w:id="314" w:author="Студент" w:date="2025-01-23T09:08:00Z">
              <w:r w:rsidRPr="00B677C6">
                <w:rPr>
                  <w:rFonts w:ascii="Helvetica" w:eastAsia="SimSun" w:hAnsi="Helvetica" w:cs="Calibri"/>
                  <w:rPrChange w:id="315" w:author="Студент" w:date="2025-01-23T09:53:00Z">
                    <w:rPr/>
                  </w:rPrChange>
                </w:rPr>
                <w:t>3</w:t>
              </w:r>
            </w:ins>
          </w:p>
        </w:tc>
        <w:tc>
          <w:tcPr>
            <w:tcW w:w="1559" w:type="dxa"/>
            <w:tcPrChange w:id="316" w:author="Студент" w:date="2025-01-23T10:08:00Z">
              <w:tcPr>
                <w:tcW w:w="1701" w:type="dxa"/>
              </w:tcPr>
            </w:tcPrChange>
          </w:tcPr>
          <w:p w:rsidR="001F5C7F" w:rsidRPr="00B677C6" w:rsidRDefault="001F5C7F">
            <w:pPr>
              <w:jc w:val="center"/>
              <w:rPr>
                <w:ins w:id="317" w:author="Студент" w:date="2025-01-23T09:37:00Z"/>
                <w:rFonts w:ascii="Helvetica" w:eastAsia="SimSun" w:hAnsi="Helvetica" w:cs="Calibri"/>
                <w:rPrChange w:id="318" w:author="Студент" w:date="2025-01-23T09:53:00Z">
                  <w:rPr>
                    <w:ins w:id="319" w:author="Студент" w:date="2025-01-23T09:37:00Z"/>
                  </w:rPr>
                </w:rPrChange>
              </w:rPr>
              <w:pPrChange w:id="320" w:author="Студент" w:date="2025-01-23T09:36:00Z">
                <w:pPr/>
              </w:pPrChange>
            </w:pPr>
          </w:p>
          <w:p w:rsidR="00843A07" w:rsidRPr="00B677C6" w:rsidRDefault="00843A07">
            <w:pPr>
              <w:jc w:val="center"/>
              <w:rPr>
                <w:ins w:id="321" w:author="Студент" w:date="2025-01-23T09:05:00Z"/>
                <w:rFonts w:ascii="Helvetica" w:eastAsia="SimSun" w:hAnsi="Helvetica" w:cs="Calibri"/>
                <w:rPrChange w:id="322" w:author="Студент" w:date="2025-01-23T09:53:00Z">
                  <w:rPr>
                    <w:ins w:id="323" w:author="Студент" w:date="2025-01-23T09:05:00Z"/>
                  </w:rPr>
                </w:rPrChange>
              </w:rPr>
              <w:pPrChange w:id="324" w:author="Студент" w:date="2025-01-23T09:36:00Z">
                <w:pPr/>
              </w:pPrChange>
            </w:pPr>
            <w:ins w:id="325" w:author="Студент" w:date="2025-01-23T09:08:00Z">
              <w:r w:rsidRPr="00B677C6">
                <w:rPr>
                  <w:rFonts w:ascii="Helvetica" w:eastAsia="SimSun" w:hAnsi="Helvetica" w:cs="Calibri"/>
                  <w:rPrChange w:id="326" w:author="Студент" w:date="2025-01-23T09:53:00Z">
                    <w:rPr/>
                  </w:rPrChange>
                </w:rPr>
                <w:t>До конца учебного года</w:t>
              </w:r>
            </w:ins>
          </w:p>
        </w:tc>
        <w:tc>
          <w:tcPr>
            <w:tcW w:w="1843" w:type="dxa"/>
            <w:tcPrChange w:id="327" w:author="Студент" w:date="2025-01-23T10:08:00Z">
              <w:tcPr>
                <w:tcW w:w="1843" w:type="dxa"/>
              </w:tcPr>
            </w:tcPrChange>
          </w:tcPr>
          <w:p w:rsidR="001F5C7F" w:rsidRPr="00B677C6" w:rsidRDefault="001F5C7F">
            <w:pPr>
              <w:jc w:val="center"/>
              <w:rPr>
                <w:ins w:id="328" w:author="Студент" w:date="2025-01-23T09:37:00Z"/>
                <w:rFonts w:ascii="Helvetica" w:eastAsia="SimSun" w:hAnsi="Helvetica" w:cs="Calibri"/>
                <w:rPrChange w:id="329" w:author="Студент" w:date="2025-01-23T09:53:00Z">
                  <w:rPr>
                    <w:ins w:id="330" w:author="Студент" w:date="2025-01-23T09:37:00Z"/>
                  </w:rPr>
                </w:rPrChange>
              </w:rPr>
              <w:pPrChange w:id="331" w:author="Студент" w:date="2025-01-23T09:36:00Z">
                <w:pPr/>
              </w:pPrChange>
            </w:pPr>
          </w:p>
          <w:p w:rsidR="00843A07" w:rsidRPr="00B677C6" w:rsidRDefault="00014399">
            <w:pPr>
              <w:jc w:val="center"/>
              <w:rPr>
                <w:ins w:id="332" w:author="Студент" w:date="2025-01-23T09:05:00Z"/>
                <w:rFonts w:ascii="Helvetica" w:eastAsia="SimSun" w:hAnsi="Helvetica" w:cs="Calibri"/>
                <w:rPrChange w:id="333" w:author="Студент" w:date="2025-01-23T09:53:00Z">
                  <w:rPr>
                    <w:ins w:id="334" w:author="Студент" w:date="2025-01-23T09:05:00Z"/>
                  </w:rPr>
                </w:rPrChange>
              </w:rPr>
              <w:pPrChange w:id="335" w:author="Студент" w:date="2025-01-23T09:36:00Z">
                <w:pPr/>
              </w:pPrChange>
            </w:pPr>
            <w:ins w:id="336" w:author="Студент" w:date="2025-01-23T09:27:00Z">
              <w:r w:rsidRPr="00B677C6">
                <w:rPr>
                  <w:rFonts w:ascii="Helvetica" w:eastAsia="SimSun" w:hAnsi="Helvetica" w:cs="Calibri"/>
                  <w:rPrChange w:id="337" w:author="Студент" w:date="2025-01-23T09:53:00Z">
                    <w:rPr/>
                  </w:rPrChange>
                </w:rPr>
                <w:t>В разработке</w:t>
              </w:r>
            </w:ins>
          </w:p>
        </w:tc>
      </w:tr>
    </w:tbl>
    <w:p w:rsidR="008D5067" w:rsidRDefault="008D5067">
      <w:pPr>
        <w:rPr>
          <w:ins w:id="338" w:author="Студент" w:date="2025-01-23T09:43:00Z"/>
        </w:rPr>
      </w:pPr>
    </w:p>
    <w:p w:rsidR="0030246F" w:rsidRDefault="0030246F">
      <w:pPr>
        <w:rPr>
          <w:ins w:id="339" w:author="Студент" w:date="2025-01-30T08:33:00Z"/>
          <w:rFonts w:ascii="Times New Roman" w:hAnsi="Times New Roman" w:cs="Times New Roman"/>
          <w:b/>
          <w:sz w:val="30"/>
          <w:szCs w:val="30"/>
        </w:rPr>
      </w:pPr>
      <w:ins w:id="340" w:author="Студент" w:date="2025-01-30T08:34:00Z">
        <w:r>
          <w:rPr>
            <w:rFonts w:ascii="Times New Roman" w:hAnsi="Times New Roman" w:cs="Times New Roman"/>
            <w:b/>
            <w:sz w:val="30"/>
            <w:szCs w:val="30"/>
          </w:rPr>
          <w:t>Модуль для работы с базой данных</w:t>
        </w:r>
      </w:ins>
    </w:p>
    <w:p w:rsidR="0030246F" w:rsidRDefault="0030246F">
      <w:pPr>
        <w:rPr>
          <w:ins w:id="341" w:author="Студент" w:date="2025-01-30T08:33:00Z"/>
          <w:rFonts w:ascii="Times New Roman" w:hAnsi="Times New Roman" w:cs="Times New Roman"/>
          <w:b/>
          <w:sz w:val="30"/>
          <w:szCs w:val="30"/>
        </w:rPr>
      </w:pPr>
      <w:ins w:id="342" w:author="Студент" w:date="2025-01-30T08:33:00Z">
        <w:r>
          <w:rPr>
            <w:rFonts w:ascii="Times New Roman" w:hAnsi="Times New Roman" w:cs="Times New Roman"/>
            <w:b/>
            <w:sz w:val="30"/>
            <w:szCs w:val="30"/>
          </w:rPr>
          <w:t>1 – сделать профили</w:t>
        </w:r>
      </w:ins>
    </w:p>
    <w:p w:rsidR="0030246F" w:rsidRDefault="0030246F">
      <w:pPr>
        <w:rPr>
          <w:ins w:id="343" w:author="Студент" w:date="2025-01-30T09:15:00Z"/>
          <w:rFonts w:ascii="Times New Roman" w:hAnsi="Times New Roman" w:cs="Times New Roman"/>
          <w:b/>
          <w:sz w:val="30"/>
          <w:szCs w:val="30"/>
        </w:rPr>
      </w:pPr>
      <w:ins w:id="344" w:author="Студент" w:date="2025-01-30T08:33:00Z">
        <w:r>
          <w:rPr>
            <w:rFonts w:ascii="Times New Roman" w:hAnsi="Times New Roman" w:cs="Times New Roman"/>
            <w:b/>
            <w:sz w:val="30"/>
            <w:szCs w:val="30"/>
          </w:rPr>
          <w:t xml:space="preserve">2 – зарегистрировать </w:t>
        </w:r>
        <w:proofErr w:type="spellStart"/>
        <w:r>
          <w:rPr>
            <w:rFonts w:ascii="Times New Roman" w:hAnsi="Times New Roman" w:cs="Times New Roman"/>
            <w:b/>
            <w:sz w:val="30"/>
            <w:szCs w:val="30"/>
          </w:rPr>
          <w:t>репозиторий</w:t>
        </w:r>
      </w:ins>
      <w:proofErr w:type="spellEnd"/>
    </w:p>
    <w:p w:rsidR="00BC1C32" w:rsidRPr="00BC1C32" w:rsidRDefault="00BC1C32">
      <w:pPr>
        <w:rPr>
          <w:ins w:id="345" w:author="Студент" w:date="2025-01-30T09:20:00Z"/>
          <w:rFonts w:ascii="Times New Roman" w:hAnsi="Times New Roman" w:cs="Times New Roman"/>
          <w:b/>
          <w:sz w:val="30"/>
          <w:szCs w:val="30"/>
          <w:rPrChange w:id="346" w:author="Студент" w:date="2025-01-30T09:20:00Z">
            <w:rPr>
              <w:ins w:id="347" w:author="Студент" w:date="2025-01-30T09:20:00Z"/>
              <w:rFonts w:ascii="Times New Roman" w:hAnsi="Times New Roman" w:cs="Times New Roman"/>
              <w:b/>
              <w:sz w:val="30"/>
              <w:szCs w:val="30"/>
              <w:lang w:val="en-US"/>
            </w:rPr>
          </w:rPrChange>
        </w:rPr>
      </w:pPr>
      <w:proofErr w:type="spellStart"/>
      <w:proofErr w:type="gramStart"/>
      <w:ins w:id="348" w:author="Студент" w:date="2025-01-30T09:20:00Z">
        <w:r>
          <w:rPr>
            <w:rFonts w:ascii="Times New Roman" w:hAnsi="Times New Roman" w:cs="Times New Roman"/>
            <w:b/>
            <w:sz w:val="30"/>
            <w:szCs w:val="30"/>
            <w:lang w:val="en-US"/>
          </w:rPr>
          <w:t>Qreqerewqrpoweqrp</w:t>
        </w:r>
        <w:proofErr w:type="spellEnd"/>
        <w:r w:rsidRPr="00BC1C32">
          <w:rPr>
            <w:rFonts w:ascii="Times New Roman" w:hAnsi="Times New Roman" w:cs="Times New Roman"/>
            <w:b/>
            <w:sz w:val="30"/>
            <w:szCs w:val="30"/>
            <w:rPrChange w:id="349" w:author="Студент" w:date="2025-01-30T09:20:00Z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rPrChange>
          </w:rPr>
          <w:t>[</w:t>
        </w:r>
        <w:proofErr w:type="spellStart"/>
        <w:proofErr w:type="gramEnd"/>
        <w:r>
          <w:rPr>
            <w:rFonts w:ascii="Times New Roman" w:hAnsi="Times New Roman" w:cs="Times New Roman"/>
            <w:b/>
            <w:sz w:val="30"/>
            <w:szCs w:val="30"/>
            <w:lang w:val="en-US"/>
          </w:rPr>
          <w:t>poioperjhvfdmnh</w:t>
        </w:r>
        <w:proofErr w:type="spellEnd"/>
      </w:ins>
    </w:p>
    <w:p w:rsidR="00BC1C32" w:rsidRPr="00BC1C32" w:rsidRDefault="00BC1C32">
      <w:pPr>
        <w:rPr>
          <w:rFonts w:ascii="Times New Roman" w:hAnsi="Times New Roman" w:cs="Times New Roman"/>
          <w:b/>
          <w:sz w:val="30"/>
          <w:szCs w:val="30"/>
          <w:lang w:val="en-US"/>
          <w:rPrChange w:id="350" w:author="Студент" w:date="2025-01-30T09:20:00Z">
            <w:rPr/>
          </w:rPrChange>
        </w:rPr>
      </w:pPr>
      <w:ins w:id="351" w:author="Студент" w:date="2025-01-30T09:20:00Z">
        <w:r>
          <w:rPr>
            <w:rFonts w:ascii="Times New Roman" w:hAnsi="Times New Roman" w:cs="Times New Roman"/>
            <w:b/>
            <w:sz w:val="30"/>
            <w:szCs w:val="30"/>
            <w:lang w:val="en-US"/>
          </w:rPr>
          <w:t>Print(“hello world</w:t>
        </w:r>
        <w:bookmarkStart w:id="352" w:name="_GoBack"/>
        <w:bookmarkEnd w:id="352"/>
        <w:r>
          <w:rPr>
            <w:rFonts w:ascii="Times New Roman" w:hAnsi="Times New Roman" w:cs="Times New Roman"/>
            <w:b/>
            <w:sz w:val="30"/>
            <w:szCs w:val="30"/>
            <w:lang w:val="en-US"/>
          </w:rPr>
          <w:t>”)</w:t>
        </w:r>
      </w:ins>
    </w:p>
    <w:sectPr w:rsidR="00BC1C32" w:rsidRPr="00BC1C32" w:rsidSect="00843A07">
      <w:pgSz w:w="11906" w:h="16838"/>
      <w:pgMar w:top="720" w:right="720" w:bottom="720" w:left="720" w:header="708" w:footer="708" w:gutter="0"/>
      <w:cols w:space="708"/>
      <w:docGrid w:linePitch="360"/>
      <w:sectPrChange w:id="353" w:author="Студент" w:date="2025-01-23T09:09:00Z">
        <w:sectPr w:rsidR="00BC1C32" w:rsidRPr="00BC1C32" w:rsidSect="00843A07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удент">
    <w15:presenceInfo w15:providerId="None" w15:userId="Студен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6B"/>
    <w:rsid w:val="00014399"/>
    <w:rsid w:val="000D2213"/>
    <w:rsid w:val="001307A4"/>
    <w:rsid w:val="001F5C7F"/>
    <w:rsid w:val="0029636B"/>
    <w:rsid w:val="0030246F"/>
    <w:rsid w:val="003A1A11"/>
    <w:rsid w:val="005E5AB0"/>
    <w:rsid w:val="006069B3"/>
    <w:rsid w:val="00843A07"/>
    <w:rsid w:val="008D5067"/>
    <w:rsid w:val="00B677C6"/>
    <w:rsid w:val="00BA3F6E"/>
    <w:rsid w:val="00BC1C32"/>
    <w:rsid w:val="00CF4520"/>
    <w:rsid w:val="00D315E4"/>
    <w:rsid w:val="00E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19EF"/>
  <w15:chartTrackingRefBased/>
  <w15:docId w15:val="{6A2637E2-D230-4288-B83D-235E33E6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9636B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9636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9636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9636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9636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9636B"/>
    <w:rPr>
      <w:b/>
      <w:bCs/>
      <w:sz w:val="20"/>
      <w:szCs w:val="20"/>
    </w:rPr>
  </w:style>
  <w:style w:type="table" w:styleId="aa">
    <w:name w:val="Table Grid"/>
    <w:basedOn w:val="a1"/>
    <w:uiPriority w:val="39"/>
    <w:rsid w:val="0084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0D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2025-01-23T05:41:00Z</dcterms:created>
  <dcterms:modified xsi:type="dcterms:W3CDTF">2025-01-30T06:20:00Z</dcterms:modified>
</cp:coreProperties>
</file>